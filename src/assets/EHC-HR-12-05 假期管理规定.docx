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CD1D7EF" w14:textId="77777777" w:rsidR="00941ECE" w:rsidRPr="00B96265" w:rsidRDefault="00FE47A3" w:rsidP="00DC36F8">
      <w:pPr>
        <w:jc w:val="center"/>
        <w:rPr>
          <w:rFonts w:ascii="Times New Roman" w:hAnsi="Times New Roman"/>
          <w:b/>
          <w:sz w:val="24"/>
          <w:szCs w:val="24"/>
        </w:rPr>
      </w:pPr>
      <w:r w:rsidRPr="00FE47A3">
        <w:rPr>
          <w:rFonts w:ascii="Times New Roman" w:hAnsi="Times New Roman"/>
          <w:b/>
          <w:noProof/>
          <w:sz w:val="24"/>
          <w:szCs w:val="24"/>
        </w:rPr>
        <mc:AlternateContent>
          <mc:Choice Requires="v">
            <w:pict w14:anchorId="019E68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alt="eHealthChina_logo" style="width:165.6pt;height:22.2pt;visibility:visible">
                <v:imagedata r:id="rId8" o:title="eHealthChina_logo" cropright="6203f"/>
              </v:shape>
            </w:pict>
          </mc:Choice>
          <mc:Fallback>
            <w:drawing>
              <wp:inline distT="0" distB="0" distL="0" distR="0" wp14:anchorId="44B84F5F" wp14:editId="4FBEC7ED">
                <wp:extent cx="2103120" cy="281940"/>
                <wp:effectExtent l="0" t="0" r="0" b="3810"/>
                <wp:docPr id="1" name="Picture 3" descr="eHealthChina_logo"/>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eHealthChina_logo"/>
                        <pic:cNvPicPr>
                          <a:picLocks noChangeAspect="1" noChangeArrowheads="1"/>
                        </pic:cNvPicPr>
                      </pic:nvPicPr>
                      <pic:blipFill>
                        <a:blip r:embed="rId9">
                          <a:extLst>
                            <a:ext uri="{28A0092B-C50C-407E-A947-70E740481C1C}">
                              <a14:useLocalDpi xmlns:a14="http://schemas.microsoft.com/office/drawing/2010/main" val="0"/>
                            </a:ext>
                          </a:extLst>
                        </a:blip>
                        <a:srcRect r="9.465%"/>
                        <a:stretch>
                          <a:fillRect/>
                        </a:stretch>
                      </pic:blipFill>
                      <pic:spPr bwMode="auto">
                        <a:xfrm>
                          <a:off x="0" y="0"/>
                          <a:ext cx="2103120" cy="281940"/>
                        </a:xfrm>
                        <a:prstGeom prst="rect">
                          <a:avLst/>
                        </a:prstGeom>
                        <a:noFill/>
                        <a:ln>
                          <a:noFill/>
                        </a:ln>
                      </pic:spPr>
                    </pic:pic>
                  </a:graphicData>
                </a:graphic>
              </wp:inline>
            </w:drawing>
          </mc:Fallback>
        </mc:AlternateContent>
      </w:r>
    </w:p>
    <w:p w14:paraId="4955CEF4" w14:textId="77777777" w:rsidR="002A2C32" w:rsidRDefault="001435DC" w:rsidP="00AE4836">
      <w:pPr>
        <w:jc w:val="center"/>
        <w:rPr>
          <w:rFonts w:ascii="Times New Roman" w:hAnsi="Times New Roman" w:hint="eastAsia"/>
          <w:kern w:val="2"/>
          <w:sz w:val="18"/>
          <w:szCs w:val="18"/>
        </w:rPr>
      </w:pPr>
      <w:r w:rsidRPr="00B96265">
        <w:rPr>
          <w:rFonts w:ascii="Times New Roman"/>
          <w:b/>
          <w:sz w:val="32"/>
          <w:szCs w:val="32"/>
        </w:rPr>
        <w:t>假期管理规定</w:t>
      </w:r>
    </w:p>
    <w:tbl>
      <w:tblPr>
        <w:tblpPr w:leftFromText="180" w:rightFromText="180" w:vertAnchor="page" w:horzAnchor="margin" w:tblpY="2836"/>
        <w:tblW w:w="450pt" w:type="dxa"/>
        <w:tblLook w:firstRow="1" w:lastRow="0" w:firstColumn="1" w:lastColumn="0" w:noHBand="0" w:noVBand="1"/>
      </w:tblPr>
      <w:tblGrid>
        <w:gridCol w:w="1951"/>
        <w:gridCol w:w="3329"/>
        <w:gridCol w:w="1300"/>
        <w:gridCol w:w="2420"/>
      </w:tblGrid>
      <w:tr w:rsidR="00AE4836" w:rsidRPr="00B96265" w14:paraId="3731BECF" w14:textId="77777777" w:rsidTr="00AE4836">
        <w:trPr>
          <w:trHeight w:val="765"/>
        </w:trPr>
        <w:tc>
          <w:tcPr>
            <w:tcW w:w="97.55pt" w:type="dxa"/>
            <w:tcBorders>
              <w:top w:val="single" w:sz="4" w:space="0" w:color="auto"/>
              <w:start w:val="single" w:sz="4" w:space="0" w:color="auto"/>
              <w:bottom w:val="single" w:sz="4" w:space="0" w:color="auto"/>
              <w:end w:val="single" w:sz="4" w:space="0" w:color="auto"/>
            </w:tcBorders>
            <w:shd w:val="clear" w:color="auto" w:fill="auto"/>
            <w:vAlign w:val="center"/>
            <w:hideMark/>
          </w:tcPr>
          <w:p w14:paraId="7BF14C77" w14:textId="77777777" w:rsidR="00AE4836" w:rsidRPr="00B96265" w:rsidRDefault="00AE4836" w:rsidP="00AE4836">
            <w:pPr>
              <w:rPr>
                <w:rFonts w:ascii="Times New Roman" w:hAnsi="Times New Roman"/>
                <w:color w:val="000000"/>
                <w:sz w:val="24"/>
                <w:szCs w:val="24"/>
              </w:rPr>
            </w:pPr>
            <w:r w:rsidRPr="00B96265">
              <w:rPr>
                <w:rFonts w:ascii="Times New Roman" w:hAnsi="Times New Roman"/>
                <w:color w:val="000000"/>
                <w:sz w:val="24"/>
                <w:szCs w:val="24"/>
              </w:rPr>
              <w:t>文件编号</w:t>
            </w:r>
            <w:r w:rsidRPr="00B96265">
              <w:rPr>
                <w:rFonts w:ascii="Times New Roman" w:hAnsi="Times New Roman"/>
                <w:color w:val="000000"/>
                <w:sz w:val="24"/>
                <w:szCs w:val="24"/>
              </w:rPr>
              <w:br/>
              <w:t>Policy Number</w:t>
            </w:r>
            <w:r w:rsidRPr="00B96265">
              <w:rPr>
                <w:rFonts w:ascii="Times New Roman" w:hAnsi="Times New Roman"/>
                <w:color w:val="000000"/>
                <w:sz w:val="24"/>
                <w:szCs w:val="24"/>
              </w:rPr>
              <w:t>：</w:t>
            </w:r>
          </w:p>
        </w:tc>
        <w:tc>
          <w:tcPr>
            <w:tcW w:w="166.45pt" w:type="dxa"/>
            <w:tcBorders>
              <w:top w:val="single" w:sz="4" w:space="0" w:color="auto"/>
              <w:start w:val="nil"/>
              <w:bottom w:val="single" w:sz="4" w:space="0" w:color="auto"/>
              <w:end w:val="single" w:sz="4" w:space="0" w:color="auto"/>
            </w:tcBorders>
            <w:shd w:val="clear" w:color="auto" w:fill="auto"/>
            <w:noWrap/>
            <w:vAlign w:val="center"/>
            <w:hideMark/>
          </w:tcPr>
          <w:p w14:paraId="730F6BA9" w14:textId="77777777" w:rsidR="00AE4836" w:rsidRPr="00B96265" w:rsidRDefault="00AE4836" w:rsidP="00AE4836">
            <w:pPr>
              <w:rPr>
                <w:rFonts w:ascii="Times New Roman" w:hAnsi="Times New Roman"/>
                <w:color w:val="000000"/>
                <w:sz w:val="24"/>
                <w:szCs w:val="24"/>
              </w:rPr>
            </w:pPr>
            <w:r w:rsidRPr="00B96265">
              <w:rPr>
                <w:rFonts w:ascii="Times New Roman" w:hAnsi="Times New Roman"/>
                <w:color w:val="000000"/>
                <w:sz w:val="24"/>
                <w:szCs w:val="24"/>
              </w:rPr>
              <w:t xml:space="preserve">  </w:t>
            </w:r>
            <w:r>
              <w:t xml:space="preserve"> </w:t>
            </w:r>
            <w:r w:rsidRPr="006A7831">
              <w:rPr>
                <w:rFonts w:ascii="Times New Roman" w:hAnsi="Times New Roman"/>
                <w:color w:val="000000"/>
                <w:sz w:val="24"/>
                <w:szCs w:val="24"/>
              </w:rPr>
              <w:t>EHC-HR-12-</w:t>
            </w:r>
            <w:r w:rsidR="0059264C" w:rsidRPr="006A7831">
              <w:rPr>
                <w:rFonts w:ascii="Times New Roman" w:hAnsi="Times New Roman"/>
                <w:color w:val="000000"/>
                <w:sz w:val="24"/>
                <w:szCs w:val="24"/>
              </w:rPr>
              <w:t>0</w:t>
            </w:r>
            <w:r w:rsidR="0059264C">
              <w:rPr>
                <w:rFonts w:ascii="Times New Roman" w:hAnsi="Times New Roman"/>
                <w:color w:val="000000"/>
                <w:sz w:val="24"/>
                <w:szCs w:val="24"/>
              </w:rPr>
              <w:t>5</w:t>
            </w:r>
          </w:p>
        </w:tc>
        <w:tc>
          <w:tcPr>
            <w:tcW w:w="65pt" w:type="dxa"/>
            <w:tcBorders>
              <w:top w:val="single" w:sz="4" w:space="0" w:color="auto"/>
              <w:start w:val="nil"/>
              <w:bottom w:val="single" w:sz="4" w:space="0" w:color="auto"/>
              <w:end w:val="single" w:sz="4" w:space="0" w:color="auto"/>
            </w:tcBorders>
            <w:shd w:val="clear" w:color="auto" w:fill="auto"/>
            <w:vAlign w:val="center"/>
            <w:hideMark/>
          </w:tcPr>
          <w:p w14:paraId="31A22B1B" w14:textId="77777777" w:rsidR="00AE4836" w:rsidRPr="00B96265" w:rsidRDefault="00AE4836" w:rsidP="00AE4836">
            <w:pPr>
              <w:rPr>
                <w:rFonts w:ascii="Times New Roman" w:hAnsi="Times New Roman"/>
                <w:color w:val="000000"/>
                <w:sz w:val="24"/>
                <w:szCs w:val="24"/>
              </w:rPr>
            </w:pPr>
            <w:r w:rsidRPr="00B96265">
              <w:rPr>
                <w:rFonts w:ascii="Times New Roman" w:hAnsi="Times New Roman"/>
                <w:color w:val="000000"/>
                <w:sz w:val="24"/>
                <w:szCs w:val="24"/>
              </w:rPr>
              <w:t>版本</w:t>
            </w:r>
            <w:r w:rsidRPr="00B96265">
              <w:rPr>
                <w:rFonts w:ascii="Times New Roman" w:hAnsi="Times New Roman"/>
                <w:color w:val="000000"/>
                <w:sz w:val="24"/>
                <w:szCs w:val="24"/>
              </w:rPr>
              <w:br/>
              <w:t>Version:</w:t>
            </w:r>
          </w:p>
        </w:tc>
        <w:tc>
          <w:tcPr>
            <w:tcW w:w="121pt" w:type="dxa"/>
            <w:tcBorders>
              <w:top w:val="single" w:sz="4" w:space="0" w:color="auto"/>
              <w:start w:val="nil"/>
              <w:bottom w:val="single" w:sz="4" w:space="0" w:color="auto"/>
              <w:end w:val="single" w:sz="4" w:space="0" w:color="auto"/>
            </w:tcBorders>
            <w:shd w:val="clear" w:color="auto" w:fill="auto"/>
            <w:noWrap/>
            <w:vAlign w:val="center"/>
            <w:hideMark/>
          </w:tcPr>
          <w:p w14:paraId="355C7643" w14:textId="77777777" w:rsidR="00AE4836" w:rsidRPr="00B96265" w:rsidRDefault="0059264C" w:rsidP="00AE4836">
            <w:pPr>
              <w:rPr>
                <w:rFonts w:ascii="Times New Roman" w:hAnsi="Times New Roman"/>
                <w:color w:val="000000"/>
                <w:sz w:val="24"/>
                <w:szCs w:val="24"/>
              </w:rPr>
            </w:pPr>
            <w:r>
              <w:rPr>
                <w:rFonts w:ascii="Times New Roman" w:hAnsi="Times New Roman" w:hint="eastAsia"/>
                <w:color w:val="000000"/>
                <w:sz w:val="24"/>
                <w:szCs w:val="24"/>
              </w:rPr>
              <w:t>0</w:t>
            </w:r>
            <w:r>
              <w:rPr>
                <w:rFonts w:ascii="Times New Roman" w:hAnsi="Times New Roman"/>
                <w:color w:val="000000"/>
                <w:sz w:val="24"/>
                <w:szCs w:val="24"/>
              </w:rPr>
              <w:t>5</w:t>
            </w:r>
          </w:p>
        </w:tc>
      </w:tr>
      <w:tr w:rsidR="00AE4836" w:rsidRPr="00B96265" w14:paraId="6959DD5F" w14:textId="77777777" w:rsidTr="00AE4836">
        <w:trPr>
          <w:trHeight w:val="765"/>
        </w:trPr>
        <w:tc>
          <w:tcPr>
            <w:tcW w:w="97.55pt" w:type="dxa"/>
            <w:tcBorders>
              <w:top w:val="nil"/>
              <w:start w:val="single" w:sz="4" w:space="0" w:color="auto"/>
              <w:bottom w:val="single" w:sz="4" w:space="0" w:color="auto"/>
              <w:end w:val="single" w:sz="4" w:space="0" w:color="auto"/>
            </w:tcBorders>
            <w:shd w:val="clear" w:color="auto" w:fill="auto"/>
            <w:vAlign w:val="center"/>
            <w:hideMark/>
          </w:tcPr>
          <w:p w14:paraId="0A71D635" w14:textId="77777777" w:rsidR="00AE4836" w:rsidRPr="00B96265" w:rsidRDefault="00AE4836" w:rsidP="00AE4836">
            <w:pPr>
              <w:rPr>
                <w:rFonts w:ascii="Times New Roman" w:hAnsi="Times New Roman"/>
                <w:color w:val="000000"/>
                <w:sz w:val="24"/>
                <w:szCs w:val="24"/>
              </w:rPr>
            </w:pPr>
            <w:r w:rsidRPr="00B96265">
              <w:rPr>
                <w:rFonts w:ascii="Times New Roman" w:hAnsi="Times New Roman"/>
                <w:color w:val="000000"/>
                <w:sz w:val="24"/>
                <w:szCs w:val="24"/>
              </w:rPr>
              <w:t>文件名称</w:t>
            </w:r>
            <w:r w:rsidRPr="00B96265">
              <w:rPr>
                <w:rFonts w:ascii="Times New Roman" w:hAnsi="Times New Roman"/>
                <w:color w:val="000000"/>
                <w:sz w:val="24"/>
                <w:szCs w:val="24"/>
              </w:rPr>
              <w:br/>
              <w:t>Subject:</w:t>
            </w:r>
          </w:p>
        </w:tc>
        <w:tc>
          <w:tcPr>
            <w:tcW w:w="352.45pt" w:type="dxa"/>
            <w:gridSpan w:val="3"/>
            <w:tcBorders>
              <w:top w:val="single" w:sz="4" w:space="0" w:color="auto"/>
              <w:start w:val="nil"/>
              <w:bottom w:val="single" w:sz="4" w:space="0" w:color="auto"/>
              <w:end w:val="single" w:sz="4" w:space="0" w:color="000000"/>
            </w:tcBorders>
            <w:shd w:val="clear" w:color="auto" w:fill="auto"/>
            <w:noWrap/>
            <w:vAlign w:val="center"/>
            <w:hideMark/>
          </w:tcPr>
          <w:p w14:paraId="4C335BE9" w14:textId="77777777" w:rsidR="00AE4836" w:rsidRPr="00B96265" w:rsidRDefault="00AE4836" w:rsidP="00AE4836">
            <w:pPr>
              <w:rPr>
                <w:rFonts w:ascii="Times New Roman" w:hAnsi="Times New Roman"/>
                <w:color w:val="000000"/>
                <w:sz w:val="24"/>
                <w:szCs w:val="24"/>
              </w:rPr>
            </w:pPr>
            <w:r w:rsidRPr="00B96265">
              <w:rPr>
                <w:rFonts w:ascii="Times New Roman" w:hAnsi="Times New Roman"/>
                <w:color w:val="000000"/>
                <w:sz w:val="24"/>
                <w:szCs w:val="24"/>
              </w:rPr>
              <w:t>假期管理规定</w:t>
            </w:r>
          </w:p>
        </w:tc>
      </w:tr>
      <w:tr w:rsidR="00AE4836" w:rsidRPr="00B96265" w14:paraId="64B497C9" w14:textId="77777777" w:rsidTr="00AE4836">
        <w:trPr>
          <w:trHeight w:val="765"/>
        </w:trPr>
        <w:tc>
          <w:tcPr>
            <w:tcW w:w="97.55pt" w:type="dxa"/>
            <w:tcBorders>
              <w:top w:val="nil"/>
              <w:start w:val="single" w:sz="4" w:space="0" w:color="auto"/>
              <w:bottom w:val="single" w:sz="4" w:space="0" w:color="auto"/>
              <w:end w:val="single" w:sz="4" w:space="0" w:color="auto"/>
            </w:tcBorders>
            <w:shd w:val="clear" w:color="auto" w:fill="auto"/>
            <w:vAlign w:val="center"/>
            <w:hideMark/>
          </w:tcPr>
          <w:p w14:paraId="378E7CA6" w14:textId="77777777" w:rsidR="00AE4836" w:rsidRPr="00B96265" w:rsidRDefault="00AE4836" w:rsidP="00AE4836">
            <w:pPr>
              <w:rPr>
                <w:rFonts w:ascii="Times New Roman" w:hAnsi="Times New Roman"/>
                <w:color w:val="000000"/>
                <w:sz w:val="24"/>
                <w:szCs w:val="24"/>
              </w:rPr>
            </w:pPr>
            <w:r w:rsidRPr="00B96265">
              <w:rPr>
                <w:rFonts w:ascii="Times New Roman" w:hAnsi="Times New Roman"/>
                <w:color w:val="000000"/>
                <w:sz w:val="24"/>
                <w:szCs w:val="24"/>
              </w:rPr>
              <w:t>批准日期</w:t>
            </w:r>
            <w:r w:rsidRPr="00B96265">
              <w:rPr>
                <w:rFonts w:ascii="Times New Roman" w:hAnsi="Times New Roman"/>
                <w:color w:val="000000"/>
                <w:sz w:val="24"/>
                <w:szCs w:val="24"/>
              </w:rPr>
              <w:br/>
              <w:t>Approval Date:</w:t>
            </w:r>
          </w:p>
        </w:tc>
        <w:tc>
          <w:tcPr>
            <w:tcW w:w="352.45pt" w:type="dxa"/>
            <w:gridSpan w:val="3"/>
            <w:tcBorders>
              <w:top w:val="single" w:sz="4" w:space="0" w:color="auto"/>
              <w:start w:val="nil"/>
              <w:bottom w:val="single" w:sz="4" w:space="0" w:color="auto"/>
              <w:end w:val="single" w:sz="4" w:space="0" w:color="000000"/>
            </w:tcBorders>
            <w:shd w:val="clear" w:color="auto" w:fill="auto"/>
            <w:noWrap/>
            <w:vAlign w:val="center"/>
            <w:hideMark/>
          </w:tcPr>
          <w:p w14:paraId="7050BECC" w14:textId="77777777" w:rsidR="00AE4836" w:rsidRPr="00B96265" w:rsidRDefault="00B96020" w:rsidP="00AE4836">
            <w:pPr>
              <w:rPr>
                <w:rFonts w:ascii="Times New Roman" w:hAnsi="Times New Roman"/>
                <w:color w:val="000000"/>
                <w:sz w:val="24"/>
                <w:szCs w:val="24"/>
              </w:rPr>
            </w:pPr>
            <w:r>
              <w:rPr>
                <w:rFonts w:ascii="Times New Roman" w:hAnsi="Times New Roman" w:hint="eastAsia"/>
                <w:color w:val="000000"/>
                <w:sz w:val="24"/>
                <w:szCs w:val="24"/>
              </w:rPr>
              <w:t>202</w:t>
            </w:r>
            <w:r>
              <w:rPr>
                <w:rFonts w:ascii="Times New Roman" w:hAnsi="Times New Roman"/>
                <w:color w:val="000000"/>
                <w:sz w:val="24"/>
                <w:szCs w:val="24"/>
              </w:rPr>
              <w:t>2</w:t>
            </w:r>
            <w:r w:rsidR="00AE4836">
              <w:rPr>
                <w:rFonts w:ascii="Times New Roman" w:hAnsi="Times New Roman" w:hint="eastAsia"/>
                <w:color w:val="000000"/>
                <w:sz w:val="24"/>
                <w:szCs w:val="24"/>
              </w:rPr>
              <w:t>年</w:t>
            </w:r>
            <w:r w:rsidR="0059264C">
              <w:rPr>
                <w:rFonts w:ascii="Times New Roman" w:hAnsi="Times New Roman"/>
                <w:color w:val="000000"/>
                <w:sz w:val="24"/>
                <w:szCs w:val="24"/>
              </w:rPr>
              <w:t>5</w:t>
            </w:r>
            <w:r w:rsidR="00AE4836">
              <w:rPr>
                <w:rFonts w:ascii="Times New Roman" w:hAnsi="Times New Roman" w:hint="eastAsia"/>
                <w:color w:val="000000"/>
                <w:sz w:val="24"/>
                <w:szCs w:val="24"/>
              </w:rPr>
              <w:t>月</w:t>
            </w:r>
            <w:r w:rsidR="00AE4836">
              <w:rPr>
                <w:rFonts w:ascii="Times New Roman" w:hAnsi="Times New Roman" w:hint="eastAsia"/>
                <w:color w:val="000000"/>
                <w:sz w:val="24"/>
                <w:szCs w:val="24"/>
              </w:rPr>
              <w:t>1</w:t>
            </w:r>
            <w:r w:rsidR="00AE4836">
              <w:rPr>
                <w:rFonts w:ascii="Times New Roman" w:hAnsi="Times New Roman" w:hint="eastAsia"/>
                <w:color w:val="000000"/>
                <w:sz w:val="24"/>
                <w:szCs w:val="24"/>
              </w:rPr>
              <w:t>日</w:t>
            </w:r>
          </w:p>
        </w:tc>
      </w:tr>
      <w:tr w:rsidR="00AE4836" w:rsidRPr="00B96265" w14:paraId="178C83E5" w14:textId="77777777" w:rsidTr="00AE4836">
        <w:trPr>
          <w:trHeight w:val="765"/>
        </w:trPr>
        <w:tc>
          <w:tcPr>
            <w:tcW w:w="97.55pt" w:type="dxa"/>
            <w:tcBorders>
              <w:top w:val="nil"/>
              <w:start w:val="single" w:sz="4" w:space="0" w:color="auto"/>
              <w:bottom w:val="single" w:sz="4" w:space="0" w:color="auto"/>
              <w:end w:val="single" w:sz="4" w:space="0" w:color="auto"/>
            </w:tcBorders>
            <w:shd w:val="clear" w:color="auto" w:fill="auto"/>
            <w:vAlign w:val="center"/>
            <w:hideMark/>
          </w:tcPr>
          <w:p w14:paraId="7F2FE7A3" w14:textId="77777777" w:rsidR="00AE4836" w:rsidRPr="00B96265" w:rsidRDefault="00AE4836" w:rsidP="00AE4836">
            <w:pPr>
              <w:rPr>
                <w:rFonts w:ascii="Times New Roman" w:hAnsi="Times New Roman"/>
                <w:color w:val="000000"/>
                <w:sz w:val="24"/>
                <w:szCs w:val="24"/>
              </w:rPr>
            </w:pPr>
            <w:r w:rsidRPr="00B96265">
              <w:rPr>
                <w:rFonts w:ascii="Times New Roman" w:hAnsi="Times New Roman"/>
                <w:color w:val="000000"/>
                <w:sz w:val="24"/>
                <w:szCs w:val="24"/>
              </w:rPr>
              <w:t>编写人</w:t>
            </w:r>
            <w:r w:rsidRPr="00B96265">
              <w:rPr>
                <w:rFonts w:ascii="Times New Roman" w:hAnsi="Times New Roman"/>
                <w:color w:val="000000"/>
                <w:sz w:val="24"/>
                <w:szCs w:val="24"/>
              </w:rPr>
              <w:br/>
              <w:t>Created by:</w:t>
            </w:r>
          </w:p>
        </w:tc>
        <w:tc>
          <w:tcPr>
            <w:tcW w:w="352.45pt" w:type="dxa"/>
            <w:gridSpan w:val="3"/>
            <w:tcBorders>
              <w:top w:val="single" w:sz="4" w:space="0" w:color="auto"/>
              <w:start w:val="nil"/>
              <w:bottom w:val="single" w:sz="4" w:space="0" w:color="auto"/>
              <w:end w:val="single" w:sz="4" w:space="0" w:color="000000"/>
            </w:tcBorders>
            <w:shd w:val="clear" w:color="auto" w:fill="auto"/>
            <w:noWrap/>
            <w:vAlign w:val="center"/>
            <w:hideMark/>
          </w:tcPr>
          <w:p w14:paraId="6BD64E73" w14:textId="77777777" w:rsidR="00AE4836" w:rsidRPr="00B96265" w:rsidRDefault="0059264C" w:rsidP="00AE4836">
            <w:pPr>
              <w:rPr>
                <w:rFonts w:ascii="Times New Roman" w:hAnsi="Times New Roman"/>
                <w:color w:val="000000"/>
                <w:sz w:val="24"/>
                <w:szCs w:val="24"/>
              </w:rPr>
            </w:pPr>
            <w:r>
              <w:rPr>
                <w:rFonts w:ascii="Times New Roman" w:hAnsi="Times New Roman"/>
                <w:color w:val="000000"/>
                <w:sz w:val="24"/>
                <w:szCs w:val="24"/>
              </w:rPr>
              <w:t>E</w:t>
            </w:r>
            <w:r>
              <w:rPr>
                <w:rFonts w:ascii="Times New Roman" w:hAnsi="Times New Roman" w:hint="eastAsia"/>
                <w:color w:val="000000"/>
                <w:sz w:val="24"/>
                <w:szCs w:val="24"/>
              </w:rPr>
              <w:t>nci</w:t>
            </w:r>
            <w:r>
              <w:rPr>
                <w:rFonts w:ascii="Times New Roman" w:hAnsi="Times New Roman"/>
                <w:color w:val="000000"/>
                <w:sz w:val="24"/>
                <w:szCs w:val="24"/>
              </w:rPr>
              <w:t xml:space="preserve"> Xie</w:t>
            </w:r>
            <w:r w:rsidR="00AE4836">
              <w:rPr>
                <w:rFonts w:ascii="Times New Roman" w:hAnsi="Times New Roman"/>
                <w:color w:val="000000"/>
                <w:sz w:val="24"/>
                <w:szCs w:val="24"/>
              </w:rPr>
              <w:t xml:space="preserve"> </w:t>
            </w:r>
            <w:r w:rsidR="00AE4836">
              <w:rPr>
                <w:rFonts w:ascii="Times New Roman" w:hAnsi="Times New Roman" w:hint="eastAsia"/>
                <w:color w:val="000000"/>
                <w:sz w:val="24"/>
                <w:szCs w:val="24"/>
              </w:rPr>
              <w:t>（</w:t>
            </w:r>
            <w:r w:rsidR="00AE4836">
              <w:rPr>
                <w:rFonts w:ascii="Times New Roman" w:hAnsi="Times New Roman" w:hint="eastAsia"/>
                <w:color w:val="000000"/>
                <w:sz w:val="24"/>
                <w:szCs w:val="24"/>
              </w:rPr>
              <w:t>HR</w:t>
            </w:r>
            <w:r w:rsidR="00AE4836">
              <w:rPr>
                <w:rFonts w:ascii="Times New Roman" w:hAnsi="Times New Roman" w:hint="eastAsia"/>
                <w:color w:val="000000"/>
                <w:sz w:val="24"/>
                <w:szCs w:val="24"/>
              </w:rPr>
              <w:t>）</w:t>
            </w:r>
          </w:p>
        </w:tc>
      </w:tr>
      <w:tr w:rsidR="00AE4836" w:rsidRPr="00B96265" w14:paraId="3614B146" w14:textId="77777777" w:rsidTr="00AE4836">
        <w:trPr>
          <w:trHeight w:val="665"/>
        </w:trPr>
        <w:tc>
          <w:tcPr>
            <w:tcW w:w="97.55pt" w:type="dxa"/>
            <w:tcBorders>
              <w:top w:val="nil"/>
              <w:start w:val="single" w:sz="4" w:space="0" w:color="auto"/>
              <w:bottom w:val="single" w:sz="4" w:space="0" w:color="auto"/>
              <w:end w:val="single" w:sz="4" w:space="0" w:color="auto"/>
            </w:tcBorders>
            <w:shd w:val="clear" w:color="auto" w:fill="auto"/>
            <w:vAlign w:val="center"/>
            <w:hideMark/>
          </w:tcPr>
          <w:p w14:paraId="04ACB43F" w14:textId="77777777" w:rsidR="00AE4836" w:rsidRPr="00B96265" w:rsidRDefault="00AE4836" w:rsidP="00AE4836">
            <w:pPr>
              <w:rPr>
                <w:rFonts w:ascii="Times New Roman" w:hAnsi="Times New Roman"/>
                <w:color w:val="000000"/>
                <w:sz w:val="24"/>
                <w:szCs w:val="24"/>
              </w:rPr>
            </w:pPr>
            <w:r w:rsidRPr="00B96265">
              <w:rPr>
                <w:rFonts w:ascii="Times New Roman" w:hAnsi="Times New Roman"/>
                <w:color w:val="000000"/>
                <w:sz w:val="24"/>
                <w:szCs w:val="24"/>
              </w:rPr>
              <w:t>批准人</w:t>
            </w:r>
            <w:r w:rsidRPr="00B96265">
              <w:rPr>
                <w:rFonts w:ascii="Times New Roman" w:hAnsi="Times New Roman"/>
                <w:color w:val="000000"/>
                <w:sz w:val="24"/>
                <w:szCs w:val="24"/>
              </w:rPr>
              <w:br/>
              <w:t>Approved by:</w:t>
            </w:r>
          </w:p>
        </w:tc>
        <w:tc>
          <w:tcPr>
            <w:tcW w:w="352.45pt" w:type="dxa"/>
            <w:gridSpan w:val="3"/>
            <w:tcBorders>
              <w:top w:val="single" w:sz="4" w:space="0" w:color="auto"/>
              <w:start w:val="nil"/>
              <w:bottom w:val="single" w:sz="4" w:space="0" w:color="auto"/>
              <w:end w:val="single" w:sz="4" w:space="0" w:color="000000"/>
            </w:tcBorders>
            <w:shd w:val="clear" w:color="auto" w:fill="auto"/>
            <w:noWrap/>
            <w:vAlign w:val="center"/>
            <w:hideMark/>
          </w:tcPr>
          <w:p w14:paraId="708B965F" w14:textId="77777777" w:rsidR="00AE4836" w:rsidRPr="00B96265" w:rsidRDefault="00AE4836" w:rsidP="00AE4836">
            <w:pPr>
              <w:rPr>
                <w:rFonts w:ascii="Times New Roman" w:hAnsi="Times New Roman"/>
                <w:color w:val="000000"/>
                <w:sz w:val="24"/>
                <w:szCs w:val="24"/>
              </w:rPr>
            </w:pPr>
            <w:r>
              <w:rPr>
                <w:rFonts w:ascii="Times New Roman" w:hAnsi="Times New Roman" w:hint="eastAsia"/>
                <w:color w:val="000000"/>
                <w:sz w:val="24"/>
                <w:szCs w:val="24"/>
              </w:rPr>
              <w:t>Vi</w:t>
            </w:r>
            <w:r>
              <w:rPr>
                <w:rFonts w:ascii="Times New Roman" w:hAnsi="Times New Roman"/>
                <w:color w:val="000000"/>
                <w:sz w:val="24"/>
                <w:szCs w:val="24"/>
              </w:rPr>
              <w:t xml:space="preserve">ctor Hwang </w:t>
            </w:r>
            <w:proofErr w:type="gramStart"/>
            <w:r>
              <w:rPr>
                <w:rFonts w:ascii="Times New Roman" w:hAnsi="Times New Roman"/>
                <w:color w:val="000000"/>
                <w:sz w:val="24"/>
                <w:szCs w:val="24"/>
              </w:rPr>
              <w:t>( HR</w:t>
            </w:r>
            <w:proofErr w:type="gramEnd"/>
            <w:r>
              <w:rPr>
                <w:rFonts w:ascii="Times New Roman" w:hAnsi="Times New Roman"/>
                <w:color w:val="000000"/>
                <w:sz w:val="24"/>
                <w:szCs w:val="24"/>
              </w:rPr>
              <w:t xml:space="preserve"> Director)</w:t>
            </w:r>
          </w:p>
        </w:tc>
      </w:tr>
    </w:tbl>
    <w:p w14:paraId="52E1A085" w14:textId="77777777" w:rsidR="00E31163" w:rsidRPr="00B96265" w:rsidRDefault="00E31163" w:rsidP="00AE4836">
      <w:pPr>
        <w:widowControl w:val="0"/>
        <w:spacing w:after="0pt" w:line="18pt" w:lineRule="auto"/>
        <w:ind w:end="36pt"/>
        <w:rPr>
          <w:rFonts w:ascii="Times New Roman" w:hAnsi="Times New Roman" w:hint="eastAsia"/>
          <w:kern w:val="2"/>
          <w:sz w:val="18"/>
          <w:szCs w:val="18"/>
        </w:rPr>
      </w:pPr>
    </w:p>
    <w:p w14:paraId="34D80335" w14:textId="77777777" w:rsidR="002A2C32" w:rsidRPr="00B96265" w:rsidRDefault="002A2C32" w:rsidP="00C603A7">
      <w:pPr>
        <w:pStyle w:val="BodyTextIndent"/>
        <w:numPr>
          <w:ilvl w:val="0"/>
          <w:numId w:val="8"/>
        </w:numPr>
        <w:spacing w:after="0pt" w:line="18pt" w:lineRule="auto"/>
        <w:ind w:startChars="0"/>
        <w:rPr>
          <w:rFonts w:ascii="Times New Roman" w:hAnsi="Times New Roman"/>
          <w:b/>
          <w:sz w:val="24"/>
          <w:szCs w:val="24"/>
        </w:rPr>
      </w:pPr>
      <w:r w:rsidRPr="00B96265">
        <w:rPr>
          <w:rFonts w:ascii="Times New Roman" w:hAnsi="宋体"/>
          <w:b/>
          <w:sz w:val="24"/>
          <w:szCs w:val="24"/>
        </w:rPr>
        <w:t>目的</w:t>
      </w:r>
    </w:p>
    <w:p w14:paraId="5DFFC984" w14:textId="77777777" w:rsidR="00606B15" w:rsidRPr="00B96265" w:rsidRDefault="00BD0D68" w:rsidP="00F775A8">
      <w:pPr>
        <w:spacing w:after="0pt" w:line="18pt" w:lineRule="auto"/>
        <w:ind w:startChars="200" w:start="22pt"/>
        <w:rPr>
          <w:rFonts w:ascii="Times New Roman" w:hAnsi="Times New Roman"/>
          <w:sz w:val="24"/>
          <w:szCs w:val="24"/>
        </w:rPr>
      </w:pPr>
      <w:r w:rsidRPr="00B96265">
        <w:rPr>
          <w:rFonts w:ascii="Times New Roman" w:hAnsi="宋体"/>
          <w:sz w:val="24"/>
          <w:szCs w:val="24"/>
        </w:rPr>
        <w:t>公司为员工提供各种形式的假期，以便员工能合理安排休闲娱乐、处理私事、治疗疾病、照顾家庭等事务</w:t>
      </w:r>
      <w:r w:rsidR="00A01EF7" w:rsidRPr="00B96265">
        <w:rPr>
          <w:rFonts w:ascii="Times New Roman" w:hAnsi="宋体"/>
          <w:sz w:val="24"/>
          <w:szCs w:val="24"/>
        </w:rPr>
        <w:t>，</w:t>
      </w:r>
      <w:r w:rsidR="00D5029D" w:rsidRPr="00B96265">
        <w:rPr>
          <w:rFonts w:ascii="Times New Roman" w:hAnsi="宋体"/>
          <w:sz w:val="24"/>
          <w:szCs w:val="24"/>
        </w:rPr>
        <w:t>为使员工请假及休假有章可循</w:t>
      </w:r>
      <w:r w:rsidR="00606B15" w:rsidRPr="00B96265">
        <w:rPr>
          <w:rFonts w:ascii="Times New Roman" w:hAnsi="宋体"/>
          <w:sz w:val="24"/>
          <w:szCs w:val="24"/>
        </w:rPr>
        <w:t>，特订立本规定</w:t>
      </w:r>
      <w:r w:rsidRPr="00B96265">
        <w:rPr>
          <w:rFonts w:ascii="Times New Roman" w:hAnsi="宋体"/>
          <w:sz w:val="24"/>
          <w:szCs w:val="24"/>
        </w:rPr>
        <w:t>。</w:t>
      </w:r>
    </w:p>
    <w:p w14:paraId="38E2AECF" w14:textId="77777777" w:rsidR="002A2C32" w:rsidRPr="00B96265" w:rsidRDefault="002A2C32" w:rsidP="00C603A7">
      <w:pPr>
        <w:pStyle w:val="ListParagraph"/>
        <w:numPr>
          <w:ilvl w:val="0"/>
          <w:numId w:val="8"/>
        </w:numPr>
        <w:spacing w:after="0pt" w:line="18pt" w:lineRule="auto"/>
        <w:rPr>
          <w:rFonts w:ascii="Times New Roman" w:hAnsi="Times New Roman"/>
          <w:b/>
          <w:sz w:val="24"/>
          <w:szCs w:val="24"/>
        </w:rPr>
      </w:pPr>
      <w:r w:rsidRPr="00B96265">
        <w:rPr>
          <w:rFonts w:ascii="Times New Roman" w:hAnsi="宋体"/>
          <w:b/>
          <w:sz w:val="24"/>
          <w:szCs w:val="24"/>
        </w:rPr>
        <w:t>适用范围</w:t>
      </w:r>
    </w:p>
    <w:p w14:paraId="6B591D94" w14:textId="77777777" w:rsidR="00060C04" w:rsidRPr="00B96265" w:rsidRDefault="00606B15" w:rsidP="00F775A8">
      <w:pPr>
        <w:spacing w:after="0pt" w:line="18pt" w:lineRule="auto"/>
        <w:ind w:firstLineChars="200" w:firstLine="24pt"/>
        <w:rPr>
          <w:rFonts w:ascii="Times New Roman" w:hAnsi="Times New Roman"/>
          <w:b/>
          <w:sz w:val="24"/>
          <w:szCs w:val="24"/>
        </w:rPr>
      </w:pPr>
      <w:r w:rsidRPr="00B96265">
        <w:rPr>
          <w:rFonts w:ascii="Times New Roman" w:hAnsi="宋体"/>
          <w:sz w:val="24"/>
          <w:szCs w:val="24"/>
        </w:rPr>
        <w:t>本规定适用于公司所</w:t>
      </w:r>
      <w:r w:rsidR="00027651" w:rsidRPr="00B96265">
        <w:rPr>
          <w:rFonts w:ascii="Times New Roman" w:hAnsi="宋体"/>
          <w:sz w:val="24"/>
          <w:szCs w:val="24"/>
        </w:rPr>
        <w:t>有</w:t>
      </w:r>
      <w:r w:rsidRPr="00B96265">
        <w:rPr>
          <w:rFonts w:ascii="Times New Roman" w:hAnsi="宋体"/>
          <w:sz w:val="24"/>
          <w:szCs w:val="24"/>
        </w:rPr>
        <w:t>员工</w:t>
      </w:r>
      <w:r w:rsidR="00060C04" w:rsidRPr="00B96265">
        <w:rPr>
          <w:rFonts w:ascii="Times New Roman" w:hAnsi="Times New Roman"/>
          <w:sz w:val="24"/>
          <w:szCs w:val="24"/>
        </w:rPr>
        <w:t>(</w:t>
      </w:r>
      <w:r w:rsidR="00060C04" w:rsidRPr="00B96265">
        <w:rPr>
          <w:rFonts w:ascii="Times New Roman" w:hAnsi="Times New Roman"/>
          <w:sz w:val="24"/>
          <w:szCs w:val="24"/>
        </w:rPr>
        <w:t>与公司签订劳动合同的</w:t>
      </w:r>
      <w:r w:rsidR="00060C04" w:rsidRPr="00B96265">
        <w:rPr>
          <w:rFonts w:ascii="Times New Roman" w:hAnsi="Times New Roman"/>
          <w:sz w:val="24"/>
          <w:szCs w:val="24"/>
        </w:rPr>
        <w:t>)</w:t>
      </w:r>
      <w:r w:rsidR="00A737FC" w:rsidRPr="00B96265">
        <w:rPr>
          <w:rFonts w:ascii="Times New Roman" w:hAnsi="宋体"/>
          <w:sz w:val="24"/>
          <w:szCs w:val="24"/>
        </w:rPr>
        <w:t>。</w:t>
      </w:r>
    </w:p>
    <w:p w14:paraId="54D0A390" w14:textId="77777777" w:rsidR="0006668C" w:rsidRPr="0006668C" w:rsidRDefault="00060C04" w:rsidP="0006668C">
      <w:pPr>
        <w:pStyle w:val="ListParagraph"/>
        <w:numPr>
          <w:ilvl w:val="0"/>
          <w:numId w:val="8"/>
        </w:numPr>
        <w:spacing w:after="0pt" w:line="18pt" w:lineRule="auto"/>
        <w:rPr>
          <w:rFonts w:ascii="Times New Roman" w:hAnsi="Times New Roman"/>
          <w:b/>
          <w:sz w:val="24"/>
          <w:szCs w:val="24"/>
        </w:rPr>
      </w:pPr>
      <w:r w:rsidRPr="00B96265">
        <w:rPr>
          <w:rFonts w:ascii="Times New Roman" w:hAnsi="Arial"/>
          <w:b/>
          <w:sz w:val="24"/>
          <w:szCs w:val="24"/>
        </w:rPr>
        <w:t>权责</w:t>
      </w:r>
    </w:p>
    <w:p w14:paraId="631F9B42" w14:textId="77777777" w:rsidR="0006668C" w:rsidRPr="0011306E" w:rsidRDefault="00060C04" w:rsidP="009146DB">
      <w:pPr>
        <w:pStyle w:val="ListParagraph"/>
        <w:numPr>
          <w:ilvl w:val="1"/>
          <w:numId w:val="32"/>
        </w:numPr>
        <w:spacing w:after="0pt" w:line="18pt" w:lineRule="auto"/>
        <w:ind w:start="42.55pt" w:hanging="21.30pt"/>
        <w:rPr>
          <w:rFonts w:ascii="Times New Roman" w:hAnsi="Arial"/>
          <w:sz w:val="24"/>
          <w:szCs w:val="24"/>
        </w:rPr>
      </w:pPr>
      <w:r w:rsidRPr="0011306E">
        <w:rPr>
          <w:rFonts w:ascii="Times New Roman" w:hAnsi="Arial"/>
          <w:sz w:val="24"/>
          <w:szCs w:val="24"/>
        </w:rPr>
        <w:t>部门负责人：审核本部门员工出勤和假期情况；</w:t>
      </w:r>
    </w:p>
    <w:p w14:paraId="4E942BE9" w14:textId="77777777" w:rsidR="00060C04" w:rsidRPr="0011306E" w:rsidRDefault="0006668C" w:rsidP="009146DB">
      <w:pPr>
        <w:pStyle w:val="ListParagraph"/>
        <w:numPr>
          <w:ilvl w:val="1"/>
          <w:numId w:val="32"/>
        </w:numPr>
        <w:spacing w:after="0pt" w:line="18pt" w:lineRule="auto"/>
        <w:ind w:start="42.55pt" w:hanging="21.30pt"/>
        <w:rPr>
          <w:rFonts w:ascii="Times New Roman" w:hAnsi="Arial"/>
          <w:sz w:val="24"/>
          <w:szCs w:val="24"/>
        </w:rPr>
      </w:pPr>
      <w:r w:rsidRPr="0011306E">
        <w:rPr>
          <w:rFonts w:ascii="Times New Roman" w:hAnsi="Arial"/>
          <w:sz w:val="24"/>
          <w:szCs w:val="24"/>
        </w:rPr>
        <w:t>人力资源部：监督、反馈员工的异常出勤情况；并整理、汇总、归档员工的</w:t>
      </w:r>
      <w:r w:rsidR="00990F7B" w:rsidRPr="0011306E">
        <w:rPr>
          <w:rFonts w:ascii="Times New Roman" w:hAnsi="Arial"/>
          <w:sz w:val="24"/>
          <w:szCs w:val="24"/>
        </w:rPr>
        <w:t>假期、</w:t>
      </w:r>
      <w:r w:rsidR="00060C04" w:rsidRPr="0011306E">
        <w:rPr>
          <w:rFonts w:ascii="Times New Roman" w:hAnsi="Arial"/>
          <w:sz w:val="24"/>
          <w:szCs w:val="24"/>
        </w:rPr>
        <w:t>出勤信息。</w:t>
      </w:r>
    </w:p>
    <w:p w14:paraId="256569EE" w14:textId="77777777" w:rsidR="0011306E" w:rsidRDefault="00060C04" w:rsidP="0011306E">
      <w:pPr>
        <w:pStyle w:val="ListParagraph"/>
        <w:numPr>
          <w:ilvl w:val="0"/>
          <w:numId w:val="28"/>
        </w:numPr>
        <w:spacing w:after="0pt" w:line="18pt" w:lineRule="auto"/>
        <w:rPr>
          <w:rFonts w:ascii="Times New Roman" w:hAnsi="Times New Roman" w:hint="eastAsia"/>
          <w:b/>
          <w:sz w:val="24"/>
          <w:szCs w:val="24"/>
        </w:rPr>
      </w:pPr>
      <w:r w:rsidRPr="00B96265">
        <w:rPr>
          <w:rFonts w:ascii="Times New Roman" w:hAnsi="Arial"/>
          <w:b/>
          <w:sz w:val="24"/>
          <w:szCs w:val="24"/>
        </w:rPr>
        <w:t>工作时间</w:t>
      </w:r>
    </w:p>
    <w:p w14:paraId="3E9D9299" w14:textId="77777777" w:rsidR="00060C04" w:rsidRDefault="005A3EE5" w:rsidP="00780180">
      <w:pPr>
        <w:overflowPunct w:val="0"/>
        <w:topLinePunct/>
        <w:snapToGrid w:val="0"/>
        <w:spacing w:after="0pt" w:line="18pt" w:lineRule="auto"/>
        <w:ind w:startChars="386" w:start="42.45pt"/>
        <w:jc w:val="both"/>
        <w:rPr>
          <w:rFonts w:ascii="Times New Roman" w:hAnsi="宋体" w:hint="eastAsia"/>
          <w:sz w:val="24"/>
          <w:szCs w:val="24"/>
        </w:rPr>
      </w:pPr>
      <w:r>
        <w:rPr>
          <w:rFonts w:ascii="Times New Roman" w:hAnsi="宋体" w:hint="eastAsia"/>
          <w:sz w:val="24"/>
          <w:szCs w:val="24"/>
        </w:rPr>
        <w:t>工作时间：</w:t>
      </w:r>
      <w:r>
        <w:rPr>
          <w:rFonts w:ascii="Times New Roman" w:hAnsi="宋体" w:hint="eastAsia"/>
          <w:sz w:val="24"/>
          <w:szCs w:val="24"/>
        </w:rPr>
        <w:t>8</w:t>
      </w:r>
      <w:r>
        <w:rPr>
          <w:rFonts w:ascii="Times New Roman" w:hAnsi="宋体" w:hint="eastAsia"/>
          <w:sz w:val="24"/>
          <w:szCs w:val="24"/>
        </w:rPr>
        <w:t>小时</w:t>
      </w:r>
      <w:r>
        <w:rPr>
          <w:rFonts w:ascii="Times New Roman" w:hAnsi="宋体" w:hint="eastAsia"/>
          <w:sz w:val="24"/>
          <w:szCs w:val="24"/>
        </w:rPr>
        <w:t>/</w:t>
      </w:r>
      <w:r>
        <w:rPr>
          <w:rFonts w:ascii="Times New Roman" w:hAnsi="宋体" w:hint="eastAsia"/>
          <w:sz w:val="24"/>
          <w:szCs w:val="24"/>
        </w:rPr>
        <w:t>天，</w:t>
      </w:r>
      <w:r w:rsidRPr="00B96265">
        <w:rPr>
          <w:rFonts w:ascii="Times New Roman" w:hAnsi="Times New Roman"/>
          <w:sz w:val="24"/>
          <w:szCs w:val="24"/>
        </w:rPr>
        <w:t>午餐时间为：</w:t>
      </w:r>
      <w:r>
        <w:rPr>
          <w:rFonts w:ascii="Times New Roman" w:hAnsi="Times New Roman" w:hint="eastAsia"/>
          <w:sz w:val="24"/>
          <w:szCs w:val="24"/>
        </w:rPr>
        <w:t>1</w:t>
      </w:r>
      <w:r w:rsidRPr="00B96265">
        <w:rPr>
          <w:rFonts w:ascii="Times New Roman" w:hAnsi="Times New Roman"/>
          <w:sz w:val="24"/>
          <w:szCs w:val="24"/>
        </w:rPr>
        <w:t>小时</w:t>
      </w:r>
      <w:r>
        <w:rPr>
          <w:rFonts w:ascii="Times New Roman" w:hAnsi="Times New Roman" w:hint="eastAsia"/>
          <w:sz w:val="24"/>
          <w:szCs w:val="24"/>
        </w:rPr>
        <w:t>/</w:t>
      </w:r>
      <w:r>
        <w:rPr>
          <w:rFonts w:ascii="Times New Roman" w:hAnsi="Times New Roman" w:hint="eastAsia"/>
          <w:sz w:val="24"/>
          <w:szCs w:val="24"/>
        </w:rPr>
        <w:t>天</w:t>
      </w:r>
      <w:r w:rsidRPr="00B96265">
        <w:rPr>
          <w:rFonts w:ascii="Times New Roman" w:hAnsi="Times New Roman"/>
          <w:sz w:val="24"/>
          <w:szCs w:val="24"/>
        </w:rPr>
        <w:t>。</w:t>
      </w:r>
      <w:r w:rsidR="00060C04" w:rsidRPr="00B96265">
        <w:rPr>
          <w:rFonts w:ascii="Times New Roman" w:hAnsi="宋体"/>
          <w:sz w:val="24"/>
          <w:szCs w:val="24"/>
        </w:rPr>
        <w:t>公司上班时间为周一至周五上午</w:t>
      </w:r>
      <w:r w:rsidR="00060C04" w:rsidRPr="00B96265">
        <w:rPr>
          <w:rFonts w:ascii="Times New Roman" w:hAnsi="Times New Roman"/>
          <w:sz w:val="24"/>
          <w:szCs w:val="24"/>
        </w:rPr>
        <w:t>8:30</w:t>
      </w:r>
      <w:r w:rsidR="00060C04" w:rsidRPr="00B96265">
        <w:rPr>
          <w:rFonts w:ascii="Times New Roman" w:hAnsi="宋体"/>
          <w:sz w:val="24"/>
          <w:szCs w:val="24"/>
        </w:rPr>
        <w:t>至</w:t>
      </w:r>
      <w:r w:rsidR="00060C04" w:rsidRPr="00B96265">
        <w:rPr>
          <w:rFonts w:ascii="Times New Roman" w:hAnsi="Times New Roman"/>
          <w:sz w:val="24"/>
          <w:szCs w:val="24"/>
        </w:rPr>
        <w:t>12</w:t>
      </w:r>
      <w:r w:rsidRPr="00B96265">
        <w:rPr>
          <w:rFonts w:ascii="Times New Roman" w:hAnsi="Times New Roman"/>
          <w:sz w:val="24"/>
          <w:szCs w:val="24"/>
        </w:rPr>
        <w:t>:</w:t>
      </w:r>
      <w:r w:rsidR="00060C04" w:rsidRPr="00B96265">
        <w:rPr>
          <w:rFonts w:ascii="Times New Roman" w:hAnsi="Times New Roman"/>
          <w:sz w:val="24"/>
          <w:szCs w:val="24"/>
        </w:rPr>
        <w:t>00</w:t>
      </w:r>
      <w:r w:rsidR="00060C04" w:rsidRPr="00B96265">
        <w:rPr>
          <w:rFonts w:ascii="Times New Roman" w:hAnsi="宋体"/>
          <w:sz w:val="24"/>
          <w:szCs w:val="24"/>
        </w:rPr>
        <w:t>；下午</w:t>
      </w:r>
      <w:r w:rsidR="00060C04" w:rsidRPr="00B96265">
        <w:rPr>
          <w:rFonts w:ascii="Times New Roman" w:hAnsi="Times New Roman"/>
          <w:sz w:val="24"/>
          <w:szCs w:val="24"/>
        </w:rPr>
        <w:t>1:00</w:t>
      </w:r>
      <w:r w:rsidR="00060C04" w:rsidRPr="00B96265">
        <w:rPr>
          <w:rFonts w:ascii="Times New Roman" w:hAnsi="宋体"/>
          <w:sz w:val="24"/>
          <w:szCs w:val="24"/>
        </w:rPr>
        <w:t>至</w:t>
      </w:r>
      <w:r w:rsidR="00060C04" w:rsidRPr="00B96265">
        <w:rPr>
          <w:rFonts w:ascii="Times New Roman" w:hAnsi="Times New Roman"/>
          <w:sz w:val="24"/>
          <w:szCs w:val="24"/>
        </w:rPr>
        <w:t>5:30</w:t>
      </w:r>
      <w:r w:rsidR="00060C04" w:rsidRPr="00B96265">
        <w:rPr>
          <w:rFonts w:ascii="Times New Roman" w:hAnsi="宋体"/>
          <w:sz w:val="24"/>
          <w:szCs w:val="24"/>
        </w:rPr>
        <w:t>（</w:t>
      </w:r>
      <w:r w:rsidR="00060C04" w:rsidRPr="00B96265">
        <w:rPr>
          <w:rFonts w:ascii="Times New Roman" w:hAnsi="Times New Roman"/>
          <w:sz w:val="24"/>
          <w:szCs w:val="24"/>
        </w:rPr>
        <w:t>CS</w:t>
      </w:r>
      <w:r w:rsidR="00E31163">
        <w:rPr>
          <w:rFonts w:ascii="Times New Roman" w:hAnsi="Times New Roman" w:hint="eastAsia"/>
          <w:sz w:val="24"/>
          <w:szCs w:val="24"/>
        </w:rPr>
        <w:t xml:space="preserve"> </w:t>
      </w:r>
      <w:r w:rsidR="00060C04" w:rsidRPr="00B96265">
        <w:rPr>
          <w:rFonts w:ascii="Times New Roman" w:hAnsi="Times New Roman"/>
          <w:sz w:val="24"/>
          <w:szCs w:val="24"/>
        </w:rPr>
        <w:t>/</w:t>
      </w:r>
      <w:r w:rsidR="00E31163">
        <w:rPr>
          <w:rFonts w:ascii="Times New Roman" w:hAnsi="Times New Roman" w:hint="eastAsia"/>
          <w:sz w:val="24"/>
          <w:szCs w:val="24"/>
        </w:rPr>
        <w:t xml:space="preserve"> </w:t>
      </w:r>
      <w:r w:rsidR="00060C04" w:rsidRPr="00B96265">
        <w:rPr>
          <w:rFonts w:ascii="Times New Roman" w:hAnsi="Times New Roman"/>
          <w:sz w:val="24"/>
          <w:szCs w:val="24"/>
        </w:rPr>
        <w:t xml:space="preserve">NOC team </w:t>
      </w:r>
      <w:r w:rsidR="00060C04" w:rsidRPr="00B96265">
        <w:rPr>
          <w:rFonts w:ascii="Times New Roman" w:hAnsi="宋体"/>
          <w:sz w:val="24"/>
          <w:szCs w:val="24"/>
        </w:rPr>
        <w:t>工作时间另行安排）。</w:t>
      </w:r>
      <w:r w:rsidR="00590243">
        <w:rPr>
          <w:rFonts w:ascii="Times New Roman" w:hAnsi="宋体" w:hint="eastAsia"/>
          <w:sz w:val="24"/>
          <w:szCs w:val="24"/>
        </w:rPr>
        <w:t>公司</w:t>
      </w:r>
      <w:r>
        <w:rPr>
          <w:rFonts w:ascii="Times New Roman" w:hAnsi="宋体" w:hint="eastAsia"/>
          <w:sz w:val="24"/>
          <w:szCs w:val="24"/>
        </w:rPr>
        <w:t>允许</w:t>
      </w:r>
      <w:r w:rsidR="00F6393A">
        <w:rPr>
          <w:rFonts w:ascii="Times New Roman" w:hAnsi="宋体" w:hint="eastAsia"/>
          <w:sz w:val="24"/>
          <w:szCs w:val="24"/>
        </w:rPr>
        <w:t>采取弹性上班制</w:t>
      </w:r>
      <w:r w:rsidR="00F6393A">
        <w:rPr>
          <w:rFonts w:ascii="Times New Roman" w:hAnsi="Times New Roman" w:hint="eastAsia"/>
          <w:sz w:val="24"/>
          <w:szCs w:val="24"/>
        </w:rPr>
        <w:t>，在每天工作时间满</w:t>
      </w:r>
      <w:r w:rsidR="00F6393A">
        <w:rPr>
          <w:rFonts w:ascii="Times New Roman" w:hAnsi="Times New Roman" w:hint="eastAsia"/>
          <w:sz w:val="24"/>
          <w:szCs w:val="24"/>
        </w:rPr>
        <w:t>8</w:t>
      </w:r>
      <w:r w:rsidR="00F6393A">
        <w:rPr>
          <w:rFonts w:ascii="Times New Roman" w:hAnsi="Times New Roman" w:hint="eastAsia"/>
          <w:sz w:val="24"/>
          <w:szCs w:val="24"/>
        </w:rPr>
        <w:t>小时的前提下，上下</w:t>
      </w:r>
      <w:r w:rsidR="00F6393A">
        <w:rPr>
          <w:rFonts w:ascii="Times New Roman" w:hAnsi="Times New Roman" w:hint="eastAsia"/>
          <w:sz w:val="24"/>
          <w:szCs w:val="24"/>
        </w:rPr>
        <w:lastRenderedPageBreak/>
        <w:t>班时间可以根据实际情况灵活安排，</w:t>
      </w:r>
      <w:r w:rsidR="00976119">
        <w:rPr>
          <w:rFonts w:ascii="Times New Roman" w:hAnsi="Times New Roman" w:hint="eastAsia"/>
          <w:sz w:val="24"/>
          <w:szCs w:val="24"/>
        </w:rPr>
        <w:t>并</w:t>
      </w:r>
      <w:r>
        <w:rPr>
          <w:rFonts w:ascii="Times New Roman" w:hAnsi="Times New Roman" w:hint="eastAsia"/>
          <w:sz w:val="24"/>
          <w:szCs w:val="24"/>
        </w:rPr>
        <w:t>授权各部门负责人进行监督管理。</w:t>
      </w:r>
      <w:r w:rsidR="00780180" w:rsidRPr="00780180">
        <w:rPr>
          <w:rFonts w:ascii="Times New Roman" w:hAnsi="Times New Roman" w:hint="eastAsia"/>
          <w:sz w:val="24"/>
          <w:szCs w:val="24"/>
        </w:rPr>
        <w:t>若弹性时间超过</w:t>
      </w:r>
      <w:r w:rsidR="00556958">
        <w:rPr>
          <w:rFonts w:ascii="Times New Roman" w:hAnsi="Times New Roman" w:hint="eastAsia"/>
          <w:sz w:val="24"/>
          <w:szCs w:val="24"/>
        </w:rPr>
        <w:t>8</w:t>
      </w:r>
      <w:r w:rsidR="00C864FF">
        <w:rPr>
          <w:rFonts w:ascii="Times New Roman" w:hAnsi="Times New Roman" w:hint="eastAsia"/>
          <w:sz w:val="24"/>
          <w:szCs w:val="24"/>
        </w:rPr>
        <w:t>:</w:t>
      </w:r>
      <w:r w:rsidR="00556958">
        <w:rPr>
          <w:rFonts w:ascii="Times New Roman" w:hAnsi="Times New Roman" w:hint="eastAsia"/>
          <w:sz w:val="24"/>
          <w:szCs w:val="24"/>
        </w:rPr>
        <w:t>30</w:t>
      </w:r>
      <w:r w:rsidR="00556958">
        <w:rPr>
          <w:rFonts w:ascii="Times New Roman" w:hAnsi="Times New Roman" w:hint="eastAsia"/>
          <w:sz w:val="24"/>
          <w:szCs w:val="24"/>
        </w:rPr>
        <w:t>前、后</w:t>
      </w:r>
      <w:r w:rsidR="00556958">
        <w:rPr>
          <w:rFonts w:ascii="Times New Roman" w:hAnsi="Times New Roman" w:hint="eastAsia"/>
          <w:sz w:val="24"/>
          <w:szCs w:val="24"/>
        </w:rPr>
        <w:t>1.5</w:t>
      </w:r>
      <w:r w:rsidR="00780180" w:rsidRPr="00780180">
        <w:rPr>
          <w:rFonts w:ascii="Times New Roman" w:hAnsi="Times New Roman" w:hint="eastAsia"/>
          <w:sz w:val="24"/>
          <w:szCs w:val="24"/>
        </w:rPr>
        <w:t>小时则需要向人力资源部报备。</w:t>
      </w:r>
    </w:p>
    <w:p w14:paraId="3E0DC7D5" w14:textId="77777777" w:rsidR="00606B15" w:rsidRPr="00B96265" w:rsidRDefault="001866C9" w:rsidP="00B159A5">
      <w:pPr>
        <w:pStyle w:val="ListParagraph"/>
        <w:numPr>
          <w:ilvl w:val="0"/>
          <w:numId w:val="28"/>
        </w:numPr>
        <w:spacing w:after="0pt" w:line="18pt" w:lineRule="auto"/>
        <w:jc w:val="both"/>
        <w:rPr>
          <w:rFonts w:ascii="Times New Roman" w:hAnsi="Times New Roman"/>
          <w:b/>
          <w:sz w:val="24"/>
          <w:szCs w:val="24"/>
        </w:rPr>
      </w:pPr>
      <w:r w:rsidRPr="00B96265">
        <w:rPr>
          <w:rFonts w:ascii="Times New Roman" w:hAnsi="Times New Roman"/>
          <w:b/>
          <w:sz w:val="24"/>
          <w:szCs w:val="24"/>
        </w:rPr>
        <w:t>请假流程及相关说明</w:t>
      </w:r>
    </w:p>
    <w:p w14:paraId="31B7FE76" w14:textId="77777777" w:rsidR="00333D6E" w:rsidRDefault="005F3F11" w:rsidP="00333D6E">
      <w:pPr>
        <w:pStyle w:val="ListParagraph"/>
        <w:numPr>
          <w:ilvl w:val="0"/>
          <w:numId w:val="9"/>
        </w:numPr>
        <w:tabs>
          <w:tab w:val="start" w:pos="35.45pt"/>
        </w:tabs>
        <w:spacing w:after="0pt" w:line="18pt" w:lineRule="auto"/>
        <w:ind w:start="42.55pt" w:hanging="21.25pt"/>
        <w:jc w:val="both"/>
        <w:rPr>
          <w:rFonts w:ascii="Times New Roman" w:hAnsi="Times New Roman" w:hint="eastAsia"/>
          <w:sz w:val="24"/>
          <w:szCs w:val="24"/>
        </w:rPr>
      </w:pPr>
      <w:r w:rsidRPr="00B96265">
        <w:rPr>
          <w:rFonts w:ascii="Times New Roman" w:hAnsi="Times New Roman"/>
          <w:sz w:val="24"/>
          <w:szCs w:val="24"/>
        </w:rPr>
        <w:t>流程：</w:t>
      </w:r>
    </w:p>
    <w:p w14:paraId="7AA9C4AA" w14:textId="77777777" w:rsidR="00B76087" w:rsidRDefault="00E31163" w:rsidP="00E31163">
      <w:pPr>
        <w:pStyle w:val="ListParagraph"/>
        <w:numPr>
          <w:ilvl w:val="1"/>
          <w:numId w:val="47"/>
        </w:numPr>
        <w:tabs>
          <w:tab w:val="start" w:pos="63.80pt"/>
        </w:tabs>
        <w:overflowPunct w:val="0"/>
        <w:topLinePunct/>
        <w:snapToGrid w:val="0"/>
        <w:spacing w:after="0pt" w:line="18pt" w:lineRule="auto"/>
        <w:ind w:start="70.90pt" w:hanging="28.35pt"/>
        <w:jc w:val="both"/>
        <w:rPr>
          <w:rFonts w:ascii="Times New Roman" w:hAnsi="Times New Roman" w:hint="eastAsia"/>
          <w:sz w:val="24"/>
          <w:szCs w:val="24"/>
        </w:rPr>
      </w:pPr>
      <w:r>
        <w:rPr>
          <w:rFonts w:ascii="Times New Roman" w:hAnsi="Times New Roman"/>
          <w:sz w:val="24"/>
          <w:szCs w:val="24"/>
        </w:rPr>
        <w:t>除公司统一安排的假期外，其他假期均需提前</w:t>
      </w:r>
      <w:r w:rsidR="008A52C8">
        <w:rPr>
          <w:rFonts w:ascii="Times New Roman" w:hAnsi="Times New Roman" w:hint="eastAsia"/>
          <w:sz w:val="24"/>
          <w:szCs w:val="24"/>
        </w:rPr>
        <w:t>在公司请假系统内提交休假申请</w:t>
      </w:r>
      <w:r w:rsidR="00126A78">
        <w:rPr>
          <w:rFonts w:ascii="Times New Roman" w:hAnsi="Times New Roman" w:hint="eastAsia"/>
          <w:sz w:val="24"/>
          <w:szCs w:val="24"/>
        </w:rPr>
        <w:t>单</w:t>
      </w:r>
      <w:r w:rsidR="00B76087" w:rsidRPr="00333D6E">
        <w:rPr>
          <w:rFonts w:ascii="Times New Roman" w:hAnsi="Times New Roman"/>
          <w:sz w:val="24"/>
          <w:szCs w:val="24"/>
        </w:rPr>
        <w:t>，同时附上相关证明文件。</w:t>
      </w:r>
    </w:p>
    <w:p w14:paraId="5DEA98C1" w14:textId="77777777" w:rsidR="00B76087" w:rsidRPr="00B96265" w:rsidRDefault="00ED6DFA" w:rsidP="00E31163">
      <w:pPr>
        <w:pStyle w:val="ListParagraph"/>
        <w:numPr>
          <w:ilvl w:val="2"/>
          <w:numId w:val="47"/>
        </w:numPr>
        <w:tabs>
          <w:tab w:val="start" w:pos="63.80pt"/>
          <w:tab w:val="start" w:pos="70.90pt"/>
        </w:tabs>
        <w:overflowPunct w:val="0"/>
        <w:topLinePunct/>
        <w:snapToGrid w:val="0"/>
        <w:spacing w:after="0pt" w:line="18pt" w:lineRule="auto"/>
        <w:ind w:hanging="43.10pt"/>
        <w:jc w:val="both"/>
        <w:rPr>
          <w:rFonts w:ascii="Times New Roman" w:hAnsi="Times New Roman"/>
          <w:sz w:val="24"/>
          <w:szCs w:val="24"/>
        </w:rPr>
      </w:pPr>
      <w:r w:rsidRPr="00B96265">
        <w:rPr>
          <w:rFonts w:ascii="Times New Roman" w:hAnsi="Times New Roman"/>
          <w:sz w:val="24"/>
          <w:szCs w:val="24"/>
        </w:rPr>
        <w:t xml:space="preserve"> </w:t>
      </w:r>
      <w:r w:rsidR="005256B4" w:rsidRPr="00B96265">
        <w:rPr>
          <w:rFonts w:ascii="Times New Roman" w:hAnsi="Times New Roman"/>
          <w:sz w:val="24"/>
          <w:szCs w:val="24"/>
        </w:rPr>
        <w:t>依核决权限层呈核准</w:t>
      </w:r>
      <w:r w:rsidR="00B76087" w:rsidRPr="00B96265">
        <w:rPr>
          <w:rFonts w:ascii="Times New Roman" w:hAnsi="Times New Roman"/>
          <w:sz w:val="24"/>
          <w:szCs w:val="24"/>
        </w:rPr>
        <w:t>。</w:t>
      </w:r>
    </w:p>
    <w:p w14:paraId="0BF30CA4" w14:textId="77777777" w:rsidR="00ED43C9" w:rsidRDefault="00B76087" w:rsidP="00ED43C9">
      <w:pPr>
        <w:pStyle w:val="ListParagraph"/>
        <w:numPr>
          <w:ilvl w:val="1"/>
          <w:numId w:val="37"/>
        </w:numPr>
        <w:spacing w:after="0pt" w:line="18pt" w:lineRule="auto"/>
        <w:ind w:start="42.55pt" w:hanging="21.25pt"/>
        <w:jc w:val="both"/>
        <w:rPr>
          <w:rFonts w:ascii="Times New Roman" w:hAnsi="Times New Roman" w:hint="eastAsia"/>
          <w:sz w:val="24"/>
          <w:szCs w:val="24"/>
        </w:rPr>
      </w:pPr>
      <w:r w:rsidRPr="00B96265">
        <w:rPr>
          <w:rFonts w:ascii="Times New Roman" w:hAnsi="Times New Roman"/>
          <w:sz w:val="24"/>
          <w:szCs w:val="24"/>
        </w:rPr>
        <w:t>所有的请假必须按以下规定进行审批</w:t>
      </w:r>
    </w:p>
    <w:p w14:paraId="0638B1F8" w14:textId="77777777" w:rsidR="00B76087" w:rsidRPr="00ED43C9" w:rsidRDefault="00B76087" w:rsidP="00F93640">
      <w:pPr>
        <w:pStyle w:val="ListParagraph"/>
        <w:numPr>
          <w:ilvl w:val="1"/>
          <w:numId w:val="38"/>
        </w:numPr>
        <w:overflowPunct w:val="0"/>
        <w:topLinePunct/>
        <w:snapToGrid w:val="0"/>
        <w:spacing w:after="0pt" w:line="18pt" w:lineRule="auto"/>
        <w:ind w:startChars="387" w:start="70.75pt" w:hangingChars="235" w:hanging="28.20pt"/>
        <w:jc w:val="both"/>
        <w:rPr>
          <w:rFonts w:ascii="Times New Roman" w:hAnsi="Times New Roman"/>
          <w:sz w:val="24"/>
          <w:szCs w:val="24"/>
        </w:rPr>
      </w:pPr>
      <w:r w:rsidRPr="00ED43C9">
        <w:rPr>
          <w:rFonts w:ascii="Times New Roman" w:hAnsi="Times New Roman"/>
          <w:sz w:val="24"/>
          <w:szCs w:val="24"/>
        </w:rPr>
        <w:t>三天（不含）以下的休假由部门经理及主管批准，三天（含）以上须</w:t>
      </w:r>
      <w:r w:rsidR="008A52C8">
        <w:rPr>
          <w:rFonts w:ascii="Times New Roman" w:hAnsi="Times New Roman" w:hint="eastAsia"/>
          <w:sz w:val="24"/>
          <w:szCs w:val="24"/>
        </w:rPr>
        <w:t>部门总监或</w:t>
      </w:r>
      <w:r w:rsidRPr="00ED43C9">
        <w:rPr>
          <w:rFonts w:ascii="Times New Roman" w:hAnsi="Times New Roman"/>
          <w:sz w:val="24"/>
          <w:szCs w:val="24"/>
        </w:rPr>
        <w:t>部门副总裁批准；部门主管、经理及以上人员申请休假须由其上级主管批准。</w:t>
      </w:r>
    </w:p>
    <w:p w14:paraId="48102806" w14:textId="77777777" w:rsidR="00B76087" w:rsidRDefault="00B76087" w:rsidP="004569CB">
      <w:pPr>
        <w:pStyle w:val="ListParagraph"/>
        <w:numPr>
          <w:ilvl w:val="2"/>
          <w:numId w:val="38"/>
        </w:numPr>
        <w:overflowPunct w:val="0"/>
        <w:topLinePunct/>
        <w:snapToGrid w:val="0"/>
        <w:spacing w:after="0pt" w:line="18pt" w:lineRule="auto"/>
        <w:ind w:hanging="29.45pt"/>
        <w:jc w:val="both"/>
        <w:rPr>
          <w:rFonts w:ascii="Times New Roman" w:hAnsi="Times New Roman" w:hint="eastAsia"/>
          <w:sz w:val="24"/>
          <w:szCs w:val="24"/>
        </w:rPr>
      </w:pPr>
      <w:r w:rsidRPr="00B96265">
        <w:rPr>
          <w:rFonts w:ascii="Times New Roman" w:hAnsi="Times New Roman"/>
          <w:sz w:val="24"/>
          <w:szCs w:val="24"/>
        </w:rPr>
        <w:t>三天（不含）以下的休假须提前一天申请，三天（含）以上十天（不含）以下的须提前</w:t>
      </w:r>
      <w:r w:rsidRPr="00B96265">
        <w:rPr>
          <w:rFonts w:ascii="Times New Roman" w:hAnsi="Times New Roman"/>
          <w:sz w:val="24"/>
          <w:szCs w:val="24"/>
        </w:rPr>
        <w:t>7</w:t>
      </w:r>
      <w:r w:rsidRPr="00B96265">
        <w:rPr>
          <w:rFonts w:ascii="Times New Roman" w:hAnsi="Times New Roman"/>
          <w:sz w:val="24"/>
          <w:szCs w:val="24"/>
        </w:rPr>
        <w:t>天申请，十天（含）以上的休假须提前一个月申请并须提前一周报备人力资源部。若遇特殊情况，有突发事件无法提前申请，必须在得知突发事件当时先电话与</w:t>
      </w:r>
      <w:r w:rsidR="00A70CC8">
        <w:rPr>
          <w:rFonts w:ascii="Times New Roman" w:hAnsi="Times New Roman" w:hint="eastAsia"/>
          <w:sz w:val="24"/>
          <w:szCs w:val="24"/>
        </w:rPr>
        <w:t>其</w:t>
      </w:r>
      <w:r w:rsidRPr="00B96265">
        <w:rPr>
          <w:rFonts w:ascii="Times New Roman" w:hAnsi="Times New Roman"/>
          <w:sz w:val="24"/>
          <w:szCs w:val="24"/>
        </w:rPr>
        <w:t>主管口头请假，</w:t>
      </w:r>
      <w:r w:rsidR="00FF1425">
        <w:rPr>
          <w:rFonts w:ascii="Times New Roman" w:hAnsi="Times New Roman" w:hint="eastAsia"/>
          <w:sz w:val="24"/>
          <w:szCs w:val="24"/>
        </w:rPr>
        <w:t>由经理代为提交休假申请或本人</w:t>
      </w:r>
      <w:r w:rsidRPr="00B96265">
        <w:rPr>
          <w:rFonts w:ascii="Times New Roman" w:hAnsi="Times New Roman"/>
          <w:sz w:val="24"/>
          <w:szCs w:val="24"/>
        </w:rPr>
        <w:t>于回公司上班后立即</w:t>
      </w:r>
      <w:r w:rsidR="008A52C8">
        <w:rPr>
          <w:rFonts w:ascii="Times New Roman" w:hAnsi="Times New Roman" w:hint="eastAsia"/>
          <w:sz w:val="24"/>
          <w:szCs w:val="24"/>
        </w:rPr>
        <w:t>提交正式休假申请单</w:t>
      </w:r>
      <w:r w:rsidRPr="00B96265">
        <w:rPr>
          <w:rFonts w:ascii="Times New Roman" w:hAnsi="Times New Roman"/>
          <w:sz w:val="24"/>
          <w:szCs w:val="24"/>
        </w:rPr>
        <w:t>。</w:t>
      </w:r>
    </w:p>
    <w:p w14:paraId="2EDC391C" w14:textId="77777777" w:rsidR="005F3F11" w:rsidRPr="00B96265" w:rsidRDefault="005F3F11" w:rsidP="00EF6825">
      <w:pPr>
        <w:pStyle w:val="ListParagraph"/>
        <w:numPr>
          <w:ilvl w:val="3"/>
          <w:numId w:val="38"/>
        </w:numPr>
        <w:overflowPunct w:val="0"/>
        <w:topLinePunct/>
        <w:snapToGrid w:val="0"/>
        <w:spacing w:after="0pt" w:line="18pt" w:lineRule="auto"/>
        <w:ind w:start="70.90pt" w:hanging="28.35pt"/>
        <w:jc w:val="both"/>
        <w:rPr>
          <w:rFonts w:ascii="Times New Roman" w:hAnsi="Times New Roman"/>
          <w:sz w:val="24"/>
          <w:szCs w:val="24"/>
        </w:rPr>
      </w:pPr>
      <w:r w:rsidRPr="00B96265">
        <w:rPr>
          <w:rFonts w:ascii="Times New Roman" w:hAnsi="Times New Roman"/>
          <w:sz w:val="24"/>
          <w:szCs w:val="24"/>
        </w:rPr>
        <w:t>员工若确因工作需要（或提前上班），实际休假天数</w:t>
      </w:r>
      <w:r w:rsidR="005A58E5">
        <w:rPr>
          <w:rFonts w:ascii="Times New Roman" w:hAnsi="Times New Roman" w:hint="eastAsia"/>
          <w:sz w:val="24"/>
          <w:szCs w:val="24"/>
        </w:rPr>
        <w:t>\</w:t>
      </w:r>
      <w:r w:rsidRPr="00B96265">
        <w:rPr>
          <w:rFonts w:ascii="Times New Roman" w:hAnsi="Times New Roman"/>
          <w:sz w:val="24"/>
          <w:szCs w:val="24"/>
        </w:rPr>
        <w:t>日期与原核准</w:t>
      </w:r>
      <w:r w:rsidR="00A70CC8">
        <w:rPr>
          <w:rFonts w:ascii="Times New Roman" w:hAnsi="Times New Roman" w:hint="eastAsia"/>
          <w:sz w:val="24"/>
          <w:szCs w:val="24"/>
        </w:rPr>
        <w:t>的</w:t>
      </w:r>
      <w:r w:rsidRPr="00B96265">
        <w:rPr>
          <w:rFonts w:ascii="Times New Roman" w:hAnsi="Times New Roman"/>
          <w:sz w:val="24"/>
          <w:szCs w:val="24"/>
        </w:rPr>
        <w:t>请假不同者，应</w:t>
      </w:r>
      <w:r w:rsidR="0068420C">
        <w:rPr>
          <w:rFonts w:ascii="Times New Roman" w:hAnsi="Times New Roman" w:hint="eastAsia"/>
          <w:sz w:val="24"/>
          <w:szCs w:val="24"/>
        </w:rPr>
        <w:t>联系人力资源部修改请假申请</w:t>
      </w:r>
      <w:r w:rsidRPr="00B96265">
        <w:rPr>
          <w:rFonts w:ascii="Times New Roman" w:hAnsi="Times New Roman"/>
          <w:sz w:val="24"/>
          <w:szCs w:val="24"/>
        </w:rPr>
        <w:t>。</w:t>
      </w:r>
    </w:p>
    <w:p w14:paraId="5187B339" w14:textId="77777777" w:rsidR="005256B4" w:rsidRDefault="005256B4" w:rsidP="00EF6825">
      <w:pPr>
        <w:pStyle w:val="ListParagraph"/>
        <w:numPr>
          <w:ilvl w:val="4"/>
          <w:numId w:val="38"/>
        </w:numPr>
        <w:overflowPunct w:val="0"/>
        <w:topLinePunct/>
        <w:snapToGrid w:val="0"/>
        <w:spacing w:after="0pt" w:line="18pt" w:lineRule="auto"/>
        <w:ind w:start="70.90pt" w:hanging="28.35pt"/>
        <w:jc w:val="both"/>
        <w:rPr>
          <w:rFonts w:ascii="Times New Roman" w:hAnsi="Times New Roman" w:hint="eastAsia"/>
          <w:sz w:val="24"/>
          <w:szCs w:val="24"/>
        </w:rPr>
      </w:pPr>
      <w:r w:rsidRPr="00B96265">
        <w:rPr>
          <w:rFonts w:ascii="Times New Roman" w:hAnsi="Times New Roman"/>
          <w:sz w:val="24"/>
          <w:szCs w:val="24"/>
        </w:rPr>
        <w:t>员工必须在请假获得批准后离开，任何人未经批准就擅自离开，将被视为旷工或违纪行为。</w:t>
      </w:r>
    </w:p>
    <w:p w14:paraId="5DF3798E" w14:textId="77777777" w:rsidR="005256B4" w:rsidRPr="00EF6825" w:rsidRDefault="005256B4" w:rsidP="00ED43C9">
      <w:pPr>
        <w:pStyle w:val="ListParagraph"/>
        <w:numPr>
          <w:ilvl w:val="5"/>
          <w:numId w:val="38"/>
        </w:numPr>
        <w:overflowPunct w:val="0"/>
        <w:topLinePunct/>
        <w:snapToGrid w:val="0"/>
        <w:spacing w:after="0pt" w:line="18pt" w:lineRule="auto"/>
        <w:ind w:start="70.90pt" w:hanging="28.35pt"/>
        <w:jc w:val="both"/>
        <w:rPr>
          <w:rFonts w:ascii="Times New Roman" w:hAnsi="Times New Roman"/>
          <w:sz w:val="24"/>
          <w:szCs w:val="24"/>
        </w:rPr>
      </w:pPr>
      <w:r w:rsidRPr="00EF6825">
        <w:rPr>
          <w:rFonts w:ascii="Times New Roman" w:hAnsi="Times New Roman"/>
          <w:sz w:val="24"/>
          <w:szCs w:val="24"/>
        </w:rPr>
        <w:t>员工休假前必需将经办工作、事务等委托职务代理人代办，并交代清楚；必要时书面委托代理的工作、事务，避免影响公司的运作。</w:t>
      </w:r>
    </w:p>
    <w:p w14:paraId="608B3358" w14:textId="77777777" w:rsidR="005256B4" w:rsidRPr="00B96265" w:rsidRDefault="005256B4" w:rsidP="00EF6825">
      <w:pPr>
        <w:pStyle w:val="ListParagraph"/>
        <w:numPr>
          <w:ilvl w:val="6"/>
          <w:numId w:val="38"/>
        </w:numPr>
        <w:overflowPunct w:val="0"/>
        <w:topLinePunct/>
        <w:snapToGrid w:val="0"/>
        <w:spacing w:after="0pt" w:line="18pt" w:lineRule="auto"/>
        <w:ind w:start="70.90pt" w:hanging="28.35pt"/>
        <w:jc w:val="both"/>
        <w:rPr>
          <w:rFonts w:ascii="Times New Roman" w:hAnsi="Times New Roman"/>
          <w:sz w:val="24"/>
          <w:szCs w:val="24"/>
        </w:rPr>
      </w:pPr>
      <w:r w:rsidRPr="00B96265">
        <w:rPr>
          <w:rFonts w:ascii="Times New Roman" w:hAnsi="宋体"/>
          <w:sz w:val="24"/>
          <w:szCs w:val="24"/>
        </w:rPr>
        <w:t>员工谎报请休假的条件、理由，骗取各类假期之一的，属严重违纪行为，一经查实，作违纪解除劳动合同处理。</w:t>
      </w:r>
    </w:p>
    <w:p w14:paraId="573DB359" w14:textId="77777777" w:rsidR="001B7C37" w:rsidRPr="00B96265" w:rsidRDefault="001B7C37" w:rsidP="00ED43C9">
      <w:pPr>
        <w:pStyle w:val="ListParagraph"/>
        <w:numPr>
          <w:ilvl w:val="0"/>
          <w:numId w:val="28"/>
        </w:numPr>
        <w:spacing w:after="0pt" w:line="18pt" w:lineRule="auto"/>
        <w:jc w:val="both"/>
        <w:rPr>
          <w:rFonts w:ascii="Times New Roman" w:hAnsi="Times New Roman"/>
          <w:b/>
          <w:sz w:val="24"/>
          <w:szCs w:val="24"/>
        </w:rPr>
      </w:pPr>
      <w:r w:rsidRPr="00B96265">
        <w:rPr>
          <w:rFonts w:ascii="Times New Roman" w:hAnsi="Times New Roman"/>
          <w:b/>
          <w:sz w:val="24"/>
          <w:szCs w:val="24"/>
        </w:rPr>
        <w:t>休假及请假类别</w:t>
      </w:r>
    </w:p>
    <w:p w14:paraId="75164B40" w14:textId="77777777" w:rsidR="001B7C37" w:rsidRPr="00B96265" w:rsidRDefault="001B7C37" w:rsidP="00DC1487">
      <w:pPr>
        <w:pStyle w:val="ListParagraph"/>
        <w:numPr>
          <w:ilvl w:val="0"/>
          <w:numId w:val="15"/>
        </w:numPr>
        <w:spacing w:after="0pt" w:line="18pt" w:lineRule="auto"/>
        <w:ind w:start="42.55pt" w:hanging="21.25pt"/>
        <w:jc w:val="both"/>
        <w:rPr>
          <w:rFonts w:ascii="Times New Roman" w:hAnsi="Times New Roman"/>
          <w:sz w:val="24"/>
          <w:szCs w:val="24"/>
        </w:rPr>
      </w:pPr>
      <w:r w:rsidRPr="00B96265">
        <w:rPr>
          <w:rFonts w:ascii="Times New Roman" w:hAnsi="Times New Roman"/>
          <w:sz w:val="24"/>
          <w:szCs w:val="24"/>
        </w:rPr>
        <w:t>本公司假别依性质分为</w:t>
      </w:r>
      <w:r w:rsidRPr="00B96265">
        <w:rPr>
          <w:rFonts w:ascii="Times New Roman" w:hAnsi="Times New Roman"/>
          <w:sz w:val="24"/>
          <w:szCs w:val="24"/>
        </w:rPr>
        <w:t>:</w:t>
      </w:r>
      <w:r w:rsidRPr="00B96265">
        <w:rPr>
          <w:rFonts w:ascii="Times New Roman" w:hAnsi="Times New Roman"/>
          <w:sz w:val="24"/>
          <w:szCs w:val="24"/>
        </w:rPr>
        <w:t>法定假日、年假、婚假、产假及陪产假、丧假、病假、无薪事假及工伤假。</w:t>
      </w:r>
    </w:p>
    <w:p w14:paraId="7351C1FE" w14:textId="77777777" w:rsidR="005F3F11" w:rsidRPr="00B96265" w:rsidRDefault="005E4009" w:rsidP="00DC1487">
      <w:pPr>
        <w:pStyle w:val="ListParagraph"/>
        <w:numPr>
          <w:ilvl w:val="0"/>
          <w:numId w:val="15"/>
        </w:numPr>
        <w:spacing w:after="0pt" w:line="18pt" w:lineRule="auto"/>
        <w:ind w:start="42.55pt" w:hanging="21.25pt"/>
        <w:jc w:val="both"/>
        <w:rPr>
          <w:rFonts w:ascii="Times New Roman" w:hAnsi="Times New Roman"/>
          <w:sz w:val="24"/>
          <w:szCs w:val="24"/>
        </w:rPr>
      </w:pPr>
      <w:r w:rsidRPr="00B96265">
        <w:rPr>
          <w:rFonts w:ascii="Times New Roman" w:hAnsi="Times New Roman"/>
          <w:sz w:val="24"/>
          <w:szCs w:val="24"/>
        </w:rPr>
        <w:lastRenderedPageBreak/>
        <w:t>员工依法享有国家规定的公共假日。如果国家法定假日恰逢休息日，以国务院办公厅发布的当年节假日安排为准；因公司业务需要，可以在遵守国家规定前提下结合实际进行适当调整。</w:t>
      </w:r>
      <w:r w:rsidR="0014707B" w:rsidRPr="00B96265">
        <w:rPr>
          <w:rFonts w:ascii="Times New Roman" w:hAnsi="Times New Roman"/>
          <w:sz w:val="24"/>
          <w:szCs w:val="24"/>
        </w:rPr>
        <w:t>其中：</w:t>
      </w:r>
    </w:p>
    <w:p w14:paraId="228C3545" w14:textId="77777777" w:rsidR="00432372" w:rsidRPr="00C57A21" w:rsidRDefault="001A3313" w:rsidP="00ED43C9">
      <w:pPr>
        <w:tabs>
          <w:tab w:val="start" w:pos="21.30pt"/>
          <w:tab w:val="start" w:pos="42.55pt"/>
        </w:tabs>
        <w:spacing w:after="0pt" w:line="18pt" w:lineRule="auto"/>
        <w:ind w:startChars="256" w:start="42.45pt" w:hanging="14.30pt"/>
        <w:rPr>
          <w:rFonts w:ascii="Times New Roman" w:hAnsi="Times New Roman"/>
          <w:sz w:val="24"/>
          <w:szCs w:val="24"/>
        </w:rPr>
      </w:pPr>
      <w:r>
        <w:rPr>
          <w:rFonts w:ascii="Times New Roman" w:hAnsi="Times New Roman"/>
          <w:sz w:val="24"/>
          <w:szCs w:val="24"/>
        </w:rPr>
        <w:t xml:space="preserve">     </w:t>
      </w:r>
      <w:r w:rsidR="00EF6825">
        <w:rPr>
          <w:rFonts w:ascii="Times New Roman" w:hAnsi="Times New Roman" w:hint="eastAsia"/>
          <w:sz w:val="24"/>
          <w:szCs w:val="24"/>
        </w:rPr>
        <w:t>6.2.1</w:t>
      </w:r>
      <w:r w:rsidR="00432372" w:rsidRPr="00B96265">
        <w:rPr>
          <w:rFonts w:ascii="Times New Roman" w:hAnsi="Times New Roman"/>
          <w:sz w:val="24"/>
          <w:szCs w:val="24"/>
        </w:rPr>
        <w:t>国</w:t>
      </w:r>
      <w:r w:rsidR="00432372" w:rsidRPr="00C57A21">
        <w:rPr>
          <w:rFonts w:ascii="Times New Roman" w:hAnsi="Times New Roman"/>
          <w:sz w:val="24"/>
          <w:szCs w:val="24"/>
        </w:rPr>
        <w:t>际妇女节（</w:t>
      </w:r>
      <w:r w:rsidR="00432372" w:rsidRPr="00C57A21">
        <w:rPr>
          <w:rFonts w:ascii="Times New Roman" w:hAnsi="Times New Roman"/>
          <w:sz w:val="24"/>
          <w:szCs w:val="24"/>
        </w:rPr>
        <w:t>3</w:t>
      </w:r>
      <w:r w:rsidR="00432372" w:rsidRPr="00C57A21">
        <w:rPr>
          <w:rFonts w:ascii="Times New Roman" w:hAnsi="Times New Roman"/>
          <w:sz w:val="24"/>
          <w:szCs w:val="24"/>
        </w:rPr>
        <w:t>月</w:t>
      </w:r>
      <w:r w:rsidR="00432372" w:rsidRPr="00C57A21">
        <w:rPr>
          <w:rFonts w:ascii="Times New Roman" w:hAnsi="Times New Roman"/>
          <w:sz w:val="24"/>
          <w:szCs w:val="24"/>
        </w:rPr>
        <w:t>8</w:t>
      </w:r>
      <w:r w:rsidR="00432372" w:rsidRPr="00C57A21">
        <w:rPr>
          <w:rFonts w:ascii="Times New Roman" w:hAnsi="Times New Roman"/>
          <w:sz w:val="24"/>
          <w:szCs w:val="24"/>
        </w:rPr>
        <w:t>日）－－仅适用于女员工</w:t>
      </w:r>
    </w:p>
    <w:p w14:paraId="77E4659D" w14:textId="77777777" w:rsidR="007B7AF9" w:rsidRPr="00B96265" w:rsidRDefault="00432372" w:rsidP="00C57A21">
      <w:pPr>
        <w:spacing w:after="0pt" w:line="18pt" w:lineRule="auto"/>
        <w:ind w:startChars="525" w:start="57.75pt"/>
        <w:rPr>
          <w:rFonts w:ascii="Times New Roman" w:hAnsi="Times New Roman"/>
          <w:sz w:val="24"/>
          <w:szCs w:val="24"/>
        </w:rPr>
      </w:pPr>
      <w:r w:rsidRPr="00C57A21">
        <w:rPr>
          <w:rFonts w:ascii="Times New Roman" w:hAnsi="Times New Roman"/>
          <w:sz w:val="24"/>
          <w:szCs w:val="24"/>
        </w:rPr>
        <w:t>女员工可在国际妇女节享受半天额外的有薪假期（因工作需要不能安排休假者不另外安排补休，特殊情况除外），但是，如果该节日恰逢休息日，则不提供替换假日</w:t>
      </w:r>
      <w:r w:rsidR="00D904FF" w:rsidRPr="00C57A21">
        <w:rPr>
          <w:rFonts w:ascii="Times New Roman" w:hAnsi="Times New Roman"/>
          <w:sz w:val="24"/>
          <w:szCs w:val="24"/>
        </w:rPr>
        <w:t>。</w:t>
      </w:r>
    </w:p>
    <w:p w14:paraId="101B382A" w14:textId="77777777" w:rsidR="0014707B" w:rsidRPr="00B96265" w:rsidRDefault="00EF6825" w:rsidP="00ED43C9">
      <w:pPr>
        <w:pStyle w:val="ListParagraph"/>
        <w:numPr>
          <w:ilvl w:val="1"/>
          <w:numId w:val="1"/>
        </w:numPr>
        <w:tabs>
          <w:tab w:val="start" w:pos="21.30pt"/>
        </w:tabs>
        <w:spacing w:after="0pt" w:line="18pt" w:lineRule="auto"/>
        <w:ind w:start="42.55pt" w:hanging="21.25pt"/>
        <w:jc w:val="both"/>
        <w:rPr>
          <w:rFonts w:ascii="Times New Roman" w:hAnsi="Times New Roman"/>
          <w:b/>
          <w:sz w:val="24"/>
          <w:szCs w:val="24"/>
        </w:rPr>
      </w:pPr>
      <w:r>
        <w:rPr>
          <w:rFonts w:ascii="Times New Roman" w:hAnsi="Times New Roman" w:hint="eastAsia"/>
          <w:b/>
          <w:sz w:val="24"/>
          <w:szCs w:val="24"/>
        </w:rPr>
        <w:t xml:space="preserve"> </w:t>
      </w:r>
      <w:r w:rsidR="001435DC" w:rsidRPr="00B96265">
        <w:rPr>
          <w:rFonts w:ascii="Times New Roman" w:hAnsi="Times New Roman"/>
          <w:b/>
          <w:sz w:val="24"/>
          <w:szCs w:val="24"/>
        </w:rPr>
        <w:t>年假</w:t>
      </w:r>
      <w:r w:rsidR="00F420B3" w:rsidRPr="00B96265">
        <w:rPr>
          <w:rFonts w:ascii="Times New Roman" w:hAnsi="Times New Roman"/>
          <w:b/>
          <w:sz w:val="24"/>
          <w:szCs w:val="24"/>
        </w:rPr>
        <w:t>制度</w:t>
      </w:r>
    </w:p>
    <w:p w14:paraId="7F466E1C" w14:textId="77777777" w:rsidR="0014707B" w:rsidRPr="00B96265" w:rsidRDefault="0014707B" w:rsidP="00ED43C9">
      <w:pPr>
        <w:pStyle w:val="ListParagraph"/>
        <w:numPr>
          <w:ilvl w:val="2"/>
          <w:numId w:val="1"/>
        </w:numPr>
        <w:tabs>
          <w:tab w:val="start" w:pos="78pt"/>
          <w:tab w:val="start" w:pos="106.35pt"/>
        </w:tabs>
        <w:spacing w:after="0pt" w:line="18pt" w:lineRule="auto"/>
        <w:ind w:start="78pt" w:hanging="35.45pt"/>
        <w:jc w:val="both"/>
        <w:rPr>
          <w:rFonts w:ascii="Times New Roman" w:hAnsi="Times New Roman"/>
          <w:sz w:val="24"/>
          <w:szCs w:val="24"/>
        </w:rPr>
      </w:pPr>
      <w:r w:rsidRPr="00B96265">
        <w:rPr>
          <w:rFonts w:ascii="Times New Roman" w:hAnsi="Times New Roman"/>
          <w:sz w:val="24"/>
          <w:szCs w:val="24"/>
        </w:rPr>
        <w:t>年假制度为公司福利之一，符合条件的员工除可享受国家规定的年假天数以外，</w:t>
      </w:r>
      <w:r w:rsidRPr="00B96265">
        <w:rPr>
          <w:rFonts w:ascii="Times New Roman" w:hAnsi="Times New Roman"/>
          <w:sz w:val="24"/>
          <w:szCs w:val="24"/>
        </w:rPr>
        <w:t xml:space="preserve"> </w:t>
      </w:r>
      <w:r w:rsidRPr="00B96265">
        <w:rPr>
          <w:rFonts w:ascii="Times New Roman" w:hAnsi="Times New Roman"/>
          <w:sz w:val="24"/>
          <w:szCs w:val="24"/>
        </w:rPr>
        <w:t>还可享受公司的带薪年假。</w:t>
      </w:r>
    </w:p>
    <w:p w14:paraId="4BFB139E" w14:textId="77777777" w:rsidR="0068542F" w:rsidRPr="00B96265" w:rsidRDefault="0014707B" w:rsidP="00ED43C9">
      <w:pPr>
        <w:pStyle w:val="ListParagraph"/>
        <w:numPr>
          <w:ilvl w:val="2"/>
          <w:numId w:val="1"/>
        </w:numPr>
        <w:tabs>
          <w:tab w:val="start" w:pos="78pt"/>
        </w:tabs>
        <w:spacing w:after="0pt" w:line="18pt" w:lineRule="auto"/>
        <w:ind w:start="78pt" w:hanging="35.45pt"/>
        <w:jc w:val="both"/>
        <w:rPr>
          <w:rFonts w:ascii="Times New Roman" w:hAnsi="Times New Roman"/>
          <w:sz w:val="24"/>
          <w:szCs w:val="24"/>
        </w:rPr>
      </w:pPr>
      <w:r w:rsidRPr="00B96265">
        <w:rPr>
          <w:rFonts w:ascii="Times New Roman" w:hAnsi="Times New Roman"/>
          <w:sz w:val="24"/>
          <w:szCs w:val="24"/>
        </w:rPr>
        <w:t>国家年假使用完毕后方可申请公司年假。员工可利用年假进行休假、从事外部活动，因病疗养或办理个人私事。年假可用于抵冲病假、事假等等。</w:t>
      </w:r>
    </w:p>
    <w:p w14:paraId="7A2C8084" w14:textId="77777777" w:rsidR="0014707B" w:rsidRPr="00B96265" w:rsidRDefault="0014707B" w:rsidP="00ED43C9">
      <w:pPr>
        <w:pStyle w:val="ListParagraph"/>
        <w:numPr>
          <w:ilvl w:val="2"/>
          <w:numId w:val="1"/>
        </w:numPr>
        <w:tabs>
          <w:tab w:val="start" w:pos="78pt"/>
        </w:tabs>
        <w:spacing w:after="0pt" w:line="18pt" w:lineRule="auto"/>
        <w:ind w:start="78pt" w:hanging="35.45pt"/>
        <w:jc w:val="both"/>
        <w:rPr>
          <w:rFonts w:ascii="Times New Roman" w:hAnsi="Times New Roman"/>
          <w:sz w:val="24"/>
          <w:szCs w:val="24"/>
        </w:rPr>
      </w:pPr>
      <w:r w:rsidRPr="00B96265">
        <w:rPr>
          <w:rFonts w:ascii="Times New Roman" w:hAnsi="Times New Roman"/>
          <w:sz w:val="24"/>
          <w:szCs w:val="24"/>
        </w:rPr>
        <w:t>年假是全薪的，审批权为部门</w:t>
      </w:r>
      <w:r w:rsidR="00A70CC8">
        <w:rPr>
          <w:rFonts w:ascii="Times New Roman" w:hAnsi="Times New Roman" w:hint="eastAsia"/>
          <w:sz w:val="24"/>
          <w:szCs w:val="24"/>
        </w:rPr>
        <w:t>负责人</w:t>
      </w:r>
      <w:r w:rsidRPr="00B96265">
        <w:rPr>
          <w:rFonts w:ascii="Times New Roman" w:hAnsi="Times New Roman"/>
          <w:sz w:val="24"/>
          <w:szCs w:val="24"/>
        </w:rPr>
        <w:t>。部门</w:t>
      </w:r>
      <w:r w:rsidR="00A70CC8">
        <w:rPr>
          <w:rFonts w:ascii="Times New Roman" w:hAnsi="Times New Roman" w:hint="eastAsia"/>
          <w:sz w:val="24"/>
          <w:szCs w:val="24"/>
        </w:rPr>
        <w:t>负责人</w:t>
      </w:r>
      <w:r w:rsidRPr="00B96265">
        <w:rPr>
          <w:rFonts w:ascii="Times New Roman" w:hAnsi="Times New Roman"/>
          <w:sz w:val="24"/>
          <w:szCs w:val="24"/>
        </w:rPr>
        <w:t>和员工都有责任制定合理的休假计划，保证员工顺利工作，同时享受年假福利。</w:t>
      </w:r>
      <w:r w:rsidRPr="00B96265">
        <w:rPr>
          <w:rFonts w:ascii="Times New Roman" w:hAnsi="Times New Roman"/>
          <w:sz w:val="24"/>
          <w:szCs w:val="24"/>
        </w:rPr>
        <w:t xml:space="preserve">      </w:t>
      </w:r>
    </w:p>
    <w:p w14:paraId="184B4C47" w14:textId="77777777" w:rsidR="0068542F" w:rsidRPr="00B96265" w:rsidRDefault="0014707B" w:rsidP="00ED43C9">
      <w:pPr>
        <w:pStyle w:val="ListParagraph"/>
        <w:numPr>
          <w:ilvl w:val="2"/>
          <w:numId w:val="1"/>
        </w:numPr>
        <w:tabs>
          <w:tab w:val="start" w:pos="78pt"/>
        </w:tabs>
        <w:spacing w:after="0pt" w:line="18pt" w:lineRule="auto"/>
        <w:ind w:start="78pt" w:hanging="35.45pt"/>
        <w:rPr>
          <w:rFonts w:ascii="Times New Roman" w:hAnsi="Times New Roman"/>
          <w:sz w:val="24"/>
          <w:szCs w:val="24"/>
        </w:rPr>
      </w:pPr>
      <w:r w:rsidRPr="00B96265">
        <w:rPr>
          <w:rFonts w:ascii="Times New Roman" w:hAnsi="Times New Roman"/>
          <w:sz w:val="24"/>
          <w:szCs w:val="24"/>
        </w:rPr>
        <w:t>年假最小申请单位为</w:t>
      </w:r>
      <w:r w:rsidRPr="00B96265">
        <w:rPr>
          <w:rFonts w:ascii="Times New Roman" w:hAnsi="Times New Roman"/>
          <w:sz w:val="24"/>
          <w:szCs w:val="24"/>
        </w:rPr>
        <w:t>0.5</w:t>
      </w:r>
      <w:r w:rsidRPr="00B96265">
        <w:rPr>
          <w:rFonts w:ascii="Times New Roman" w:hAnsi="Times New Roman"/>
          <w:sz w:val="24"/>
          <w:szCs w:val="24"/>
        </w:rPr>
        <w:t>小时。</w:t>
      </w:r>
      <w:r w:rsidR="00BD64AE" w:rsidRPr="00B96265">
        <w:rPr>
          <w:rFonts w:ascii="Times New Roman" w:hAnsi="Times New Roman"/>
          <w:sz w:val="24"/>
          <w:szCs w:val="24"/>
        </w:rPr>
        <w:t>年假累计以日历年为单位。员工日历年度可休假时数计算公式为：当年度员工在本公司应出勤日历天数</w:t>
      </w:r>
      <w:r w:rsidR="001A3313">
        <w:rPr>
          <w:rFonts w:hint="eastAsia"/>
        </w:rPr>
        <w:t>÷</w:t>
      </w:r>
      <w:r w:rsidR="00BD64AE" w:rsidRPr="00B96265">
        <w:rPr>
          <w:rFonts w:ascii="Times New Roman" w:hAnsi="Times New Roman"/>
          <w:sz w:val="24"/>
          <w:szCs w:val="24"/>
        </w:rPr>
        <w:t>365</w:t>
      </w:r>
      <w:r w:rsidR="00BD64AE" w:rsidRPr="00B96265">
        <w:rPr>
          <w:rFonts w:ascii="Times New Roman" w:hAnsi="Times New Roman"/>
          <w:sz w:val="24"/>
          <w:szCs w:val="24"/>
        </w:rPr>
        <w:t>天</w:t>
      </w:r>
      <w:r w:rsidR="001A3313">
        <w:rPr>
          <w:rFonts w:hint="eastAsia"/>
        </w:rPr>
        <w:t>×</w:t>
      </w:r>
      <w:r w:rsidR="00BD64AE" w:rsidRPr="00B96265">
        <w:rPr>
          <w:rFonts w:ascii="Times New Roman" w:hAnsi="Times New Roman"/>
          <w:sz w:val="24"/>
          <w:szCs w:val="24"/>
        </w:rPr>
        <w:t>本年度应休年假天数，折算后不足</w:t>
      </w:r>
      <w:r w:rsidR="00BD64AE" w:rsidRPr="00B96265">
        <w:rPr>
          <w:rFonts w:ascii="Times New Roman" w:hAnsi="Times New Roman"/>
          <w:sz w:val="24"/>
          <w:szCs w:val="24"/>
        </w:rPr>
        <w:t>1</w:t>
      </w:r>
      <w:r w:rsidR="00BD64AE" w:rsidRPr="00B96265">
        <w:rPr>
          <w:rFonts w:ascii="Times New Roman" w:hAnsi="Times New Roman"/>
          <w:sz w:val="24"/>
          <w:szCs w:val="24"/>
        </w:rPr>
        <w:t>天部分不享受年休假。</w:t>
      </w:r>
      <w:r w:rsidR="0068542F" w:rsidRPr="00B96265">
        <w:rPr>
          <w:rFonts w:ascii="Times New Roman" w:hAnsi="Times New Roman"/>
          <w:sz w:val="24"/>
          <w:szCs w:val="24"/>
        </w:rPr>
        <w:t>人力资源部门将于每年年底公布员工下一日历年可休年假小时数。员工可以提前预支其当年年假。年假累计方式请参照下表。年假天数的计算以国家法律规定及员工在公司实际服务的年</w:t>
      </w:r>
      <w:r w:rsidR="005529DB" w:rsidRPr="00B96265">
        <w:rPr>
          <w:rFonts w:ascii="Times New Roman" w:hAnsi="Times New Roman"/>
          <w:sz w:val="24"/>
          <w:szCs w:val="24"/>
        </w:rPr>
        <w:t>限</w:t>
      </w:r>
      <w:r w:rsidR="0068542F" w:rsidRPr="00B96265">
        <w:rPr>
          <w:rFonts w:ascii="Times New Roman" w:hAnsi="Times New Roman"/>
          <w:sz w:val="24"/>
          <w:szCs w:val="24"/>
        </w:rPr>
        <w:t>为基础，但每年最多不超过</w:t>
      </w:r>
      <w:r w:rsidR="007F50C9">
        <w:rPr>
          <w:rFonts w:ascii="Times New Roman" w:hAnsi="Times New Roman" w:hint="eastAsia"/>
          <w:sz w:val="24"/>
          <w:szCs w:val="24"/>
        </w:rPr>
        <w:t>15</w:t>
      </w:r>
      <w:r w:rsidR="0068542F" w:rsidRPr="00B96265">
        <w:rPr>
          <w:rFonts w:ascii="Times New Roman" w:hAnsi="Times New Roman"/>
          <w:sz w:val="24"/>
          <w:szCs w:val="24"/>
        </w:rPr>
        <w:t>天。</w:t>
      </w:r>
    </w:p>
    <w:p w14:paraId="1BBA113E" w14:textId="77777777" w:rsidR="008A65E1" w:rsidRPr="00B96265" w:rsidRDefault="008A65E1" w:rsidP="00ED43C9">
      <w:pPr>
        <w:pStyle w:val="ListParagraph"/>
        <w:numPr>
          <w:ilvl w:val="2"/>
          <w:numId w:val="1"/>
        </w:numPr>
        <w:tabs>
          <w:tab w:val="start" w:pos="78pt"/>
        </w:tabs>
        <w:spacing w:after="0pt" w:line="18pt" w:lineRule="auto"/>
        <w:ind w:start="70.90pt" w:hanging="28.35pt"/>
        <w:jc w:val="both"/>
        <w:rPr>
          <w:rFonts w:ascii="Times New Roman" w:hAnsi="Times New Roman"/>
          <w:sz w:val="24"/>
          <w:szCs w:val="24"/>
        </w:rPr>
      </w:pPr>
      <w:r w:rsidRPr="00B96265">
        <w:rPr>
          <w:rFonts w:ascii="Times New Roman" w:hAnsi="Times New Roman"/>
          <w:sz w:val="24"/>
          <w:szCs w:val="24"/>
        </w:rPr>
        <w:t>年假累计小时数计算：</w:t>
      </w:r>
    </w:p>
    <w:p w14:paraId="4C343C02" w14:textId="77777777" w:rsidR="008A65E1" w:rsidRPr="00B96265" w:rsidRDefault="008A65E1" w:rsidP="00ED43C9">
      <w:pPr>
        <w:pStyle w:val="ListParagraph"/>
        <w:numPr>
          <w:ilvl w:val="0"/>
          <w:numId w:val="11"/>
        </w:numPr>
        <w:tabs>
          <w:tab w:val="start" w:pos="78pt"/>
          <w:tab w:val="start" w:pos="85.05pt"/>
        </w:tabs>
        <w:spacing w:after="0pt" w:line="18pt" w:lineRule="auto"/>
        <w:ind w:start="70.90pt" w:firstLine="0pt"/>
        <w:jc w:val="both"/>
        <w:rPr>
          <w:rFonts w:ascii="Times New Roman" w:hAnsi="Times New Roman"/>
          <w:sz w:val="24"/>
          <w:szCs w:val="24"/>
        </w:rPr>
      </w:pPr>
      <w:r w:rsidRPr="00B96265">
        <w:rPr>
          <w:rFonts w:ascii="Times New Roman" w:hAnsi="Times New Roman"/>
          <w:sz w:val="24"/>
          <w:szCs w:val="24"/>
        </w:rPr>
        <w:t>如一员工于</w:t>
      </w:r>
      <w:r w:rsidRPr="00B96265">
        <w:rPr>
          <w:rFonts w:ascii="Times New Roman" w:hAnsi="Times New Roman"/>
          <w:sz w:val="24"/>
          <w:szCs w:val="24"/>
        </w:rPr>
        <w:t>20</w:t>
      </w:r>
      <w:r w:rsidR="006B6F21">
        <w:rPr>
          <w:rFonts w:ascii="Times New Roman" w:hAnsi="Times New Roman" w:hint="eastAsia"/>
          <w:sz w:val="24"/>
          <w:szCs w:val="24"/>
        </w:rPr>
        <w:t>20</w:t>
      </w:r>
      <w:r w:rsidRPr="00B96265">
        <w:rPr>
          <w:rFonts w:ascii="Times New Roman" w:hAnsi="Times New Roman"/>
          <w:sz w:val="24"/>
          <w:szCs w:val="24"/>
        </w:rPr>
        <w:t>年</w:t>
      </w:r>
      <w:r w:rsidRPr="00B96265">
        <w:rPr>
          <w:rFonts w:ascii="Times New Roman" w:hAnsi="Times New Roman"/>
          <w:sz w:val="24"/>
          <w:szCs w:val="24"/>
        </w:rPr>
        <w:t>3</w:t>
      </w:r>
      <w:r w:rsidRPr="00B96265">
        <w:rPr>
          <w:rFonts w:ascii="Times New Roman" w:hAnsi="Times New Roman"/>
          <w:sz w:val="24"/>
          <w:szCs w:val="24"/>
        </w:rPr>
        <w:t>月</w:t>
      </w:r>
      <w:r w:rsidRPr="00B96265">
        <w:rPr>
          <w:rFonts w:ascii="Times New Roman" w:hAnsi="Times New Roman"/>
          <w:sz w:val="24"/>
          <w:szCs w:val="24"/>
        </w:rPr>
        <w:t>21</w:t>
      </w:r>
      <w:r w:rsidRPr="00B96265">
        <w:rPr>
          <w:rFonts w:ascii="Times New Roman" w:hAnsi="Times New Roman"/>
          <w:sz w:val="24"/>
          <w:szCs w:val="24"/>
        </w:rPr>
        <w:t>日入职，则其在</w:t>
      </w:r>
      <w:r w:rsidRPr="00B96265">
        <w:rPr>
          <w:rFonts w:ascii="Times New Roman" w:hAnsi="Times New Roman"/>
          <w:sz w:val="24"/>
          <w:szCs w:val="24"/>
        </w:rPr>
        <w:t>20</w:t>
      </w:r>
      <w:r w:rsidR="006B6F21">
        <w:rPr>
          <w:rFonts w:ascii="Times New Roman" w:hAnsi="Times New Roman" w:hint="eastAsia"/>
          <w:sz w:val="24"/>
          <w:szCs w:val="24"/>
        </w:rPr>
        <w:t>20</w:t>
      </w:r>
      <w:r w:rsidRPr="00B96265">
        <w:rPr>
          <w:rFonts w:ascii="Times New Roman" w:hAnsi="Times New Roman"/>
          <w:sz w:val="24"/>
          <w:szCs w:val="24"/>
        </w:rPr>
        <w:t>年</w:t>
      </w:r>
      <w:r w:rsidRPr="00B96265">
        <w:rPr>
          <w:rFonts w:ascii="Times New Roman" w:hAnsi="Times New Roman"/>
          <w:sz w:val="24"/>
          <w:szCs w:val="24"/>
        </w:rPr>
        <w:t>12</w:t>
      </w:r>
      <w:r w:rsidRPr="00B96265">
        <w:rPr>
          <w:rFonts w:ascii="Times New Roman" w:hAnsi="Times New Roman"/>
          <w:sz w:val="24"/>
          <w:szCs w:val="24"/>
        </w:rPr>
        <w:t>月</w:t>
      </w:r>
      <w:r w:rsidRPr="00B96265">
        <w:rPr>
          <w:rFonts w:ascii="Times New Roman" w:hAnsi="Times New Roman"/>
          <w:sz w:val="24"/>
          <w:szCs w:val="24"/>
        </w:rPr>
        <w:t>31</w:t>
      </w:r>
      <w:r w:rsidRPr="00B96265">
        <w:rPr>
          <w:rFonts w:ascii="Times New Roman" w:hAnsi="Times New Roman"/>
          <w:sz w:val="24"/>
          <w:szCs w:val="24"/>
        </w:rPr>
        <w:t>日前累计共有年假小时数</w:t>
      </w:r>
      <w:r w:rsidRPr="00B96265">
        <w:rPr>
          <w:rFonts w:ascii="Times New Roman" w:hAnsi="Times New Roman"/>
          <w:sz w:val="24"/>
          <w:szCs w:val="24"/>
        </w:rPr>
        <w:t>=</w:t>
      </w:r>
      <w:r w:rsidRPr="00B96265">
        <w:rPr>
          <w:rFonts w:ascii="Times New Roman" w:hAnsi="Times New Roman"/>
          <w:sz w:val="24"/>
          <w:szCs w:val="24"/>
        </w:rPr>
        <w:t>当年应出勤（剩余）日历天数</w:t>
      </w:r>
      <w:r w:rsidR="001A3313">
        <w:rPr>
          <w:rFonts w:hint="eastAsia"/>
        </w:rPr>
        <w:t>÷</w:t>
      </w:r>
      <w:r w:rsidRPr="00B96265">
        <w:rPr>
          <w:rFonts w:ascii="Times New Roman" w:hAnsi="Times New Roman"/>
          <w:sz w:val="24"/>
          <w:szCs w:val="24"/>
        </w:rPr>
        <w:t>365</w:t>
      </w:r>
      <w:r w:rsidRPr="00B96265">
        <w:rPr>
          <w:rFonts w:ascii="Times New Roman" w:hAnsi="Times New Roman"/>
          <w:sz w:val="24"/>
          <w:szCs w:val="24"/>
        </w:rPr>
        <w:t>天</w:t>
      </w:r>
      <w:r w:rsidR="001A3313">
        <w:rPr>
          <w:rFonts w:hint="eastAsia"/>
        </w:rPr>
        <w:t>×</w:t>
      </w:r>
      <w:r w:rsidRPr="00B96265">
        <w:rPr>
          <w:rFonts w:ascii="Times New Roman" w:hAnsi="Times New Roman"/>
          <w:sz w:val="24"/>
          <w:szCs w:val="24"/>
        </w:rPr>
        <w:t>5</w:t>
      </w:r>
      <w:r w:rsidRPr="00B96265">
        <w:rPr>
          <w:rFonts w:ascii="Times New Roman" w:hAnsi="Times New Roman"/>
          <w:sz w:val="24"/>
          <w:szCs w:val="24"/>
        </w:rPr>
        <w:t>天</w:t>
      </w:r>
      <w:r w:rsidRPr="00B96265">
        <w:rPr>
          <w:rFonts w:ascii="Times New Roman" w:hAnsi="Times New Roman"/>
          <w:sz w:val="24"/>
          <w:szCs w:val="24"/>
        </w:rPr>
        <w:t>=3.9</w:t>
      </w:r>
      <w:r w:rsidRPr="00B96265">
        <w:rPr>
          <w:rFonts w:ascii="Times New Roman" w:hAnsi="Times New Roman"/>
          <w:sz w:val="24"/>
          <w:szCs w:val="24"/>
        </w:rPr>
        <w:t>天，折算为</w:t>
      </w:r>
      <w:r w:rsidRPr="00B96265">
        <w:rPr>
          <w:rFonts w:ascii="Times New Roman" w:hAnsi="Times New Roman"/>
          <w:sz w:val="24"/>
          <w:szCs w:val="24"/>
        </w:rPr>
        <w:t xml:space="preserve"> 3</w:t>
      </w:r>
      <w:r w:rsidRPr="00B96265">
        <w:rPr>
          <w:rFonts w:ascii="Times New Roman" w:hAnsi="Times New Roman"/>
          <w:sz w:val="24"/>
          <w:szCs w:val="24"/>
        </w:rPr>
        <w:t>天（</w:t>
      </w:r>
      <w:r w:rsidRPr="00B96265">
        <w:rPr>
          <w:rFonts w:ascii="Times New Roman" w:hAnsi="Times New Roman"/>
          <w:sz w:val="24"/>
          <w:szCs w:val="24"/>
        </w:rPr>
        <w:t xml:space="preserve">24 </w:t>
      </w:r>
      <w:r w:rsidRPr="00B96265">
        <w:rPr>
          <w:rFonts w:ascii="Times New Roman" w:hAnsi="Times New Roman"/>
          <w:sz w:val="24"/>
          <w:szCs w:val="24"/>
        </w:rPr>
        <w:t>小时）。</w:t>
      </w:r>
    </w:p>
    <w:p w14:paraId="0AEEF352" w14:textId="77777777" w:rsidR="00ED6DFA" w:rsidRPr="00C57A21" w:rsidRDefault="009B65DC" w:rsidP="00C57A21">
      <w:pPr>
        <w:pStyle w:val="ListParagraph"/>
        <w:numPr>
          <w:ilvl w:val="0"/>
          <w:numId w:val="11"/>
        </w:numPr>
        <w:tabs>
          <w:tab w:val="start" w:pos="85.05pt"/>
        </w:tabs>
        <w:spacing w:after="0pt" w:line="18pt" w:lineRule="auto"/>
        <w:ind w:start="70.90pt" w:firstLine="0pt"/>
        <w:jc w:val="both"/>
        <w:rPr>
          <w:rFonts w:ascii="Times New Roman" w:hAnsi="Times New Roman" w:hint="eastAsia"/>
          <w:sz w:val="24"/>
          <w:szCs w:val="24"/>
        </w:rPr>
      </w:pPr>
      <w:r w:rsidRPr="00B96265">
        <w:rPr>
          <w:rFonts w:ascii="Times New Roman" w:hAnsi="Times New Roman"/>
          <w:sz w:val="24"/>
          <w:szCs w:val="24"/>
        </w:rPr>
        <w:lastRenderedPageBreak/>
        <w:t>如一员工于</w:t>
      </w:r>
      <w:r w:rsidRPr="00B96265">
        <w:rPr>
          <w:rFonts w:ascii="Times New Roman" w:hAnsi="Times New Roman"/>
          <w:sz w:val="24"/>
          <w:szCs w:val="24"/>
        </w:rPr>
        <w:t>201</w:t>
      </w:r>
      <w:r w:rsidR="006B6F21">
        <w:rPr>
          <w:rFonts w:ascii="Times New Roman" w:hAnsi="Times New Roman" w:hint="eastAsia"/>
          <w:sz w:val="24"/>
          <w:szCs w:val="24"/>
        </w:rPr>
        <w:t>9</w:t>
      </w:r>
      <w:r w:rsidRPr="00B96265">
        <w:rPr>
          <w:rFonts w:ascii="Times New Roman" w:hAnsi="Times New Roman"/>
          <w:sz w:val="24"/>
          <w:szCs w:val="24"/>
        </w:rPr>
        <w:t>年</w:t>
      </w:r>
      <w:r w:rsidRPr="00B96265">
        <w:rPr>
          <w:rFonts w:ascii="Times New Roman" w:hAnsi="Times New Roman"/>
          <w:sz w:val="24"/>
          <w:szCs w:val="24"/>
        </w:rPr>
        <w:t>3</w:t>
      </w:r>
      <w:r w:rsidRPr="00B96265">
        <w:rPr>
          <w:rFonts w:ascii="Times New Roman" w:hAnsi="Times New Roman"/>
          <w:sz w:val="24"/>
          <w:szCs w:val="24"/>
        </w:rPr>
        <w:t>月</w:t>
      </w:r>
      <w:r w:rsidRPr="00B96265">
        <w:rPr>
          <w:rFonts w:ascii="Times New Roman" w:hAnsi="Times New Roman"/>
          <w:sz w:val="24"/>
          <w:szCs w:val="24"/>
        </w:rPr>
        <w:t>21</w:t>
      </w:r>
      <w:r w:rsidRPr="00B96265">
        <w:rPr>
          <w:rFonts w:ascii="Times New Roman" w:hAnsi="Times New Roman"/>
          <w:sz w:val="24"/>
          <w:szCs w:val="24"/>
        </w:rPr>
        <w:t>日入职，则其在</w:t>
      </w:r>
      <w:r w:rsidRPr="00B96265">
        <w:rPr>
          <w:rFonts w:ascii="Times New Roman" w:hAnsi="Times New Roman"/>
          <w:sz w:val="24"/>
          <w:szCs w:val="24"/>
        </w:rPr>
        <w:t>20</w:t>
      </w:r>
      <w:r w:rsidR="006B6F21">
        <w:rPr>
          <w:rFonts w:ascii="Times New Roman" w:hAnsi="Times New Roman" w:hint="eastAsia"/>
          <w:sz w:val="24"/>
          <w:szCs w:val="24"/>
        </w:rPr>
        <w:t>20</w:t>
      </w:r>
      <w:r w:rsidRPr="00B96265">
        <w:rPr>
          <w:rFonts w:ascii="Times New Roman" w:hAnsi="Times New Roman"/>
          <w:sz w:val="24"/>
          <w:szCs w:val="24"/>
        </w:rPr>
        <w:t>年</w:t>
      </w:r>
      <w:r w:rsidRPr="00B96265">
        <w:rPr>
          <w:rFonts w:ascii="Times New Roman" w:hAnsi="Times New Roman"/>
          <w:sz w:val="24"/>
          <w:szCs w:val="24"/>
        </w:rPr>
        <w:t>12</w:t>
      </w:r>
      <w:r w:rsidRPr="00B96265">
        <w:rPr>
          <w:rFonts w:ascii="Times New Roman" w:hAnsi="Times New Roman"/>
          <w:sz w:val="24"/>
          <w:szCs w:val="24"/>
        </w:rPr>
        <w:t>月</w:t>
      </w:r>
      <w:r w:rsidRPr="00B96265">
        <w:rPr>
          <w:rFonts w:ascii="Times New Roman" w:hAnsi="Times New Roman"/>
          <w:sz w:val="24"/>
          <w:szCs w:val="24"/>
        </w:rPr>
        <w:t>31</w:t>
      </w:r>
      <w:r w:rsidRPr="00B96265">
        <w:rPr>
          <w:rFonts w:ascii="Times New Roman" w:hAnsi="Times New Roman"/>
          <w:sz w:val="24"/>
          <w:szCs w:val="24"/>
        </w:rPr>
        <w:t>日前累计共有年假小时数</w:t>
      </w:r>
      <w:r w:rsidRPr="00B96265">
        <w:rPr>
          <w:rFonts w:ascii="Times New Roman" w:hAnsi="Times New Roman"/>
          <w:sz w:val="24"/>
          <w:szCs w:val="24"/>
        </w:rPr>
        <w:t>=</w:t>
      </w:r>
      <w:r w:rsidRPr="00B96265">
        <w:rPr>
          <w:rFonts w:ascii="Times New Roman" w:hAnsi="Times New Roman"/>
          <w:sz w:val="24"/>
          <w:szCs w:val="24"/>
        </w:rPr>
        <w:t>第一服务年度（截至</w:t>
      </w:r>
      <w:r w:rsidRPr="00B96265">
        <w:rPr>
          <w:rFonts w:ascii="Times New Roman" w:hAnsi="Times New Roman"/>
          <w:sz w:val="24"/>
          <w:szCs w:val="24"/>
        </w:rPr>
        <w:t>20</w:t>
      </w:r>
      <w:r w:rsidR="006B6F21">
        <w:rPr>
          <w:rFonts w:ascii="Times New Roman" w:hAnsi="Times New Roman" w:hint="eastAsia"/>
          <w:sz w:val="24"/>
          <w:szCs w:val="24"/>
        </w:rPr>
        <w:t>20</w:t>
      </w:r>
      <w:r w:rsidRPr="00B96265">
        <w:rPr>
          <w:rFonts w:ascii="Times New Roman" w:hAnsi="Times New Roman"/>
          <w:sz w:val="24"/>
          <w:szCs w:val="24"/>
        </w:rPr>
        <w:t>年</w:t>
      </w:r>
      <w:r w:rsidRPr="00B96265">
        <w:rPr>
          <w:rFonts w:ascii="Times New Roman" w:hAnsi="Times New Roman"/>
          <w:sz w:val="24"/>
          <w:szCs w:val="24"/>
        </w:rPr>
        <w:t>3</w:t>
      </w:r>
      <w:r w:rsidRPr="00B96265">
        <w:rPr>
          <w:rFonts w:ascii="Times New Roman" w:hAnsi="Times New Roman"/>
          <w:sz w:val="24"/>
          <w:szCs w:val="24"/>
        </w:rPr>
        <w:t>月</w:t>
      </w:r>
      <w:r w:rsidRPr="00B96265">
        <w:rPr>
          <w:rFonts w:ascii="Times New Roman" w:hAnsi="Times New Roman"/>
          <w:sz w:val="24"/>
          <w:szCs w:val="24"/>
        </w:rPr>
        <w:t>20</w:t>
      </w:r>
      <w:r w:rsidRPr="00B96265">
        <w:rPr>
          <w:rFonts w:ascii="Times New Roman" w:hAnsi="Times New Roman"/>
          <w:sz w:val="24"/>
          <w:szCs w:val="24"/>
        </w:rPr>
        <w:t>日）累计天数</w:t>
      </w:r>
      <w:r w:rsidRPr="00B96265">
        <w:rPr>
          <w:rFonts w:ascii="Times New Roman" w:hAnsi="Times New Roman"/>
          <w:sz w:val="24"/>
          <w:szCs w:val="24"/>
        </w:rPr>
        <w:t>5</w:t>
      </w:r>
      <w:r w:rsidRPr="00B96265">
        <w:rPr>
          <w:rFonts w:ascii="Times New Roman" w:hAnsi="Times New Roman"/>
          <w:sz w:val="24"/>
          <w:szCs w:val="24"/>
        </w:rPr>
        <w:t>天</w:t>
      </w:r>
      <w:r w:rsidRPr="00B96265">
        <w:rPr>
          <w:rFonts w:ascii="Times New Roman" w:hAnsi="Times New Roman"/>
          <w:sz w:val="24"/>
          <w:szCs w:val="24"/>
        </w:rPr>
        <w:t>+</w:t>
      </w:r>
      <w:r w:rsidRPr="00B96265">
        <w:rPr>
          <w:rFonts w:ascii="Times New Roman" w:hAnsi="Times New Roman"/>
          <w:sz w:val="24"/>
          <w:szCs w:val="24"/>
        </w:rPr>
        <w:t>当年度（</w:t>
      </w:r>
      <w:r w:rsidRPr="00B96265">
        <w:rPr>
          <w:rFonts w:ascii="Times New Roman" w:hAnsi="Times New Roman"/>
          <w:sz w:val="24"/>
          <w:szCs w:val="24"/>
        </w:rPr>
        <w:t>20</w:t>
      </w:r>
      <w:r w:rsidR="006B6F21">
        <w:rPr>
          <w:rFonts w:ascii="Times New Roman" w:hAnsi="Times New Roman" w:hint="eastAsia"/>
          <w:sz w:val="24"/>
          <w:szCs w:val="24"/>
        </w:rPr>
        <w:t>20</w:t>
      </w:r>
      <w:r w:rsidRPr="00B96265">
        <w:rPr>
          <w:rFonts w:ascii="Times New Roman" w:hAnsi="Times New Roman"/>
          <w:sz w:val="24"/>
          <w:szCs w:val="24"/>
        </w:rPr>
        <w:t>年）剩余日历天数</w:t>
      </w:r>
      <w:r w:rsidR="001A3313">
        <w:rPr>
          <w:rFonts w:hint="eastAsia"/>
        </w:rPr>
        <w:t>÷</w:t>
      </w:r>
      <w:r w:rsidRPr="00B96265">
        <w:rPr>
          <w:rFonts w:ascii="Times New Roman" w:hAnsi="Times New Roman"/>
          <w:sz w:val="24"/>
          <w:szCs w:val="24"/>
        </w:rPr>
        <w:t>365</w:t>
      </w:r>
      <w:r w:rsidRPr="00B96265">
        <w:rPr>
          <w:rFonts w:ascii="Times New Roman" w:hAnsi="Times New Roman"/>
          <w:sz w:val="24"/>
          <w:szCs w:val="24"/>
        </w:rPr>
        <w:t>天</w:t>
      </w:r>
      <w:r w:rsidR="001A3313">
        <w:rPr>
          <w:rFonts w:hint="eastAsia"/>
        </w:rPr>
        <w:t>×</w:t>
      </w:r>
      <w:r w:rsidRPr="00B96265">
        <w:rPr>
          <w:rFonts w:ascii="Times New Roman" w:hAnsi="Times New Roman"/>
          <w:sz w:val="24"/>
          <w:szCs w:val="24"/>
        </w:rPr>
        <w:t>10</w:t>
      </w:r>
      <w:r w:rsidRPr="00B96265">
        <w:rPr>
          <w:rFonts w:ascii="Times New Roman" w:hAnsi="Times New Roman"/>
          <w:sz w:val="24"/>
          <w:szCs w:val="24"/>
        </w:rPr>
        <w:t>天</w:t>
      </w:r>
      <w:r w:rsidRPr="00B96265">
        <w:rPr>
          <w:rFonts w:ascii="Times New Roman" w:hAnsi="Times New Roman"/>
          <w:sz w:val="24"/>
          <w:szCs w:val="24"/>
        </w:rPr>
        <w:t>=12.8</w:t>
      </w:r>
      <w:r w:rsidRPr="00B96265">
        <w:rPr>
          <w:rFonts w:ascii="Times New Roman" w:hAnsi="Times New Roman"/>
          <w:sz w:val="24"/>
          <w:szCs w:val="24"/>
        </w:rPr>
        <w:t>天，折算为</w:t>
      </w:r>
      <w:r w:rsidRPr="00B96265">
        <w:rPr>
          <w:rFonts w:ascii="Times New Roman" w:hAnsi="Times New Roman"/>
          <w:sz w:val="24"/>
          <w:szCs w:val="24"/>
        </w:rPr>
        <w:t>12</w:t>
      </w:r>
      <w:r w:rsidRPr="00B96265">
        <w:rPr>
          <w:rFonts w:ascii="Times New Roman" w:hAnsi="Times New Roman"/>
          <w:sz w:val="24"/>
          <w:szCs w:val="24"/>
        </w:rPr>
        <w:t>天（</w:t>
      </w:r>
      <w:r w:rsidRPr="00B96265">
        <w:rPr>
          <w:rFonts w:ascii="Times New Roman" w:hAnsi="Times New Roman"/>
          <w:sz w:val="24"/>
          <w:szCs w:val="24"/>
        </w:rPr>
        <w:t>96</w:t>
      </w:r>
      <w:r w:rsidRPr="00B96265">
        <w:rPr>
          <w:rFonts w:ascii="Times New Roman" w:hAnsi="Times New Roman"/>
          <w:sz w:val="24"/>
          <w:szCs w:val="24"/>
        </w:rPr>
        <w:t>小时）</w:t>
      </w:r>
    </w:p>
    <w:p w14:paraId="0BF9350F" w14:textId="77777777" w:rsidR="00E53523" w:rsidRPr="00B96265" w:rsidRDefault="00E53523" w:rsidP="00ED43C9">
      <w:pPr>
        <w:pStyle w:val="ListParagraph"/>
        <w:numPr>
          <w:ilvl w:val="0"/>
          <w:numId w:val="16"/>
        </w:numPr>
        <w:spacing w:after="0pt" w:line="18pt" w:lineRule="auto"/>
        <w:ind w:hanging="35.45pt"/>
        <w:jc w:val="both"/>
        <w:rPr>
          <w:rFonts w:ascii="Times New Roman" w:hAnsi="Times New Roman"/>
          <w:b/>
          <w:sz w:val="24"/>
          <w:szCs w:val="24"/>
        </w:rPr>
      </w:pPr>
      <w:r w:rsidRPr="00B96265">
        <w:rPr>
          <w:rFonts w:ascii="Times New Roman" w:hAnsi="Times New Roman"/>
          <w:b/>
          <w:sz w:val="24"/>
          <w:szCs w:val="24"/>
        </w:rPr>
        <w:t>员工累计工作已满</w:t>
      </w:r>
      <w:r w:rsidRPr="00B96265">
        <w:rPr>
          <w:rFonts w:ascii="Times New Roman" w:hAnsi="Times New Roman"/>
          <w:b/>
          <w:sz w:val="24"/>
          <w:szCs w:val="24"/>
        </w:rPr>
        <w:t>1</w:t>
      </w:r>
      <w:r w:rsidRPr="00B96265">
        <w:rPr>
          <w:rFonts w:ascii="Times New Roman" w:hAnsi="Times New Roman"/>
          <w:b/>
          <w:sz w:val="24"/>
          <w:szCs w:val="24"/>
        </w:rPr>
        <w:t>年不满</w:t>
      </w:r>
      <w:r w:rsidRPr="00B96265">
        <w:rPr>
          <w:rFonts w:ascii="Times New Roman" w:hAnsi="Times New Roman"/>
          <w:b/>
          <w:sz w:val="24"/>
          <w:szCs w:val="24"/>
        </w:rPr>
        <w:t>10</w:t>
      </w:r>
      <w:r w:rsidRPr="00B96265">
        <w:rPr>
          <w:rFonts w:ascii="Times New Roman" w:hAnsi="Times New Roman"/>
          <w:b/>
          <w:sz w:val="24"/>
          <w:szCs w:val="24"/>
        </w:rPr>
        <w:t>年的：</w:t>
      </w:r>
    </w:p>
    <w:tbl>
      <w:tblPr>
        <w:tblW w:w="0pt" w:type="auto"/>
        <w:jc w:val="center"/>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0pt" w:type="dxa"/>
          <w:end w:w="0pt" w:type="dxa"/>
        </w:tblCellMar>
        <w:tblLook w:firstRow="0" w:lastRow="0" w:firstColumn="0" w:lastColumn="0" w:noHBand="0" w:noVBand="0"/>
      </w:tblPr>
      <w:tblGrid>
        <w:gridCol w:w="2126"/>
        <w:gridCol w:w="3056"/>
        <w:gridCol w:w="1545"/>
      </w:tblGrid>
      <w:tr w:rsidR="0069372F" w:rsidRPr="00B96265" w14:paraId="7A475E0C" w14:textId="77777777" w:rsidTr="00C57A21">
        <w:trPr>
          <w:trHeight w:val="729"/>
          <w:jc w:val="center"/>
        </w:trPr>
        <w:tc>
          <w:tcPr>
            <w:tcW w:w="106.30pt" w:type="dxa"/>
            <w:tcBorders>
              <w:top w:val="single" w:sz="6" w:space="0" w:color="auto"/>
              <w:start w:val="single" w:sz="6" w:space="0" w:color="auto"/>
              <w:bottom w:val="single" w:sz="6" w:space="0" w:color="auto"/>
              <w:end w:val="single" w:sz="6" w:space="0" w:color="auto"/>
            </w:tcBorders>
            <w:vAlign w:val="center"/>
          </w:tcPr>
          <w:p w14:paraId="727530A0" w14:textId="77777777" w:rsidR="0069372F" w:rsidRPr="00C57A21" w:rsidRDefault="0069372F" w:rsidP="00C57A21">
            <w:pPr>
              <w:pStyle w:val="ListParagraph"/>
              <w:tabs>
                <w:tab w:val="num" w:pos="90pt"/>
              </w:tabs>
              <w:spacing w:line="17pt" w:lineRule="exact"/>
              <w:ind w:start="18pt" w:hanging="35.45pt"/>
              <w:jc w:val="center"/>
              <w:rPr>
                <w:rFonts w:ascii="Times New Roman" w:hAnsi="Times New Roman"/>
                <w:b/>
              </w:rPr>
            </w:pPr>
            <w:r w:rsidRPr="00C57A21">
              <w:rPr>
                <w:rFonts w:ascii="Times New Roman" w:hAnsi="Times New Roman"/>
                <w:b/>
              </w:rPr>
              <w:t>为翼华服务年限</w:t>
            </w:r>
          </w:p>
        </w:tc>
        <w:tc>
          <w:tcPr>
            <w:tcW w:w="152.80pt" w:type="dxa"/>
            <w:tcBorders>
              <w:top w:val="single" w:sz="6" w:space="0" w:color="auto"/>
              <w:start w:val="single" w:sz="6" w:space="0" w:color="auto"/>
              <w:bottom w:val="single" w:sz="6" w:space="0" w:color="auto"/>
              <w:end w:val="single" w:sz="6" w:space="0" w:color="auto"/>
            </w:tcBorders>
            <w:vAlign w:val="center"/>
          </w:tcPr>
          <w:p w14:paraId="14D76276" w14:textId="77777777" w:rsidR="0069372F" w:rsidRPr="00C57A21" w:rsidRDefault="00F10A59" w:rsidP="00C57A21">
            <w:pPr>
              <w:pStyle w:val="ListParagraph"/>
              <w:tabs>
                <w:tab w:val="num" w:pos="90pt"/>
              </w:tabs>
              <w:spacing w:line="17pt" w:lineRule="exact"/>
              <w:ind w:start="18pt" w:hanging="35.45pt"/>
              <w:jc w:val="center"/>
              <w:rPr>
                <w:rFonts w:ascii="Times New Roman" w:hAnsi="Times New Roman"/>
                <w:b/>
              </w:rPr>
            </w:pPr>
            <w:r w:rsidRPr="00C57A21">
              <w:rPr>
                <w:rFonts w:ascii="Times New Roman" w:hAnsi="Times New Roman" w:hint="eastAsia"/>
                <w:b/>
              </w:rPr>
              <w:t xml:space="preserve"> </w:t>
            </w:r>
            <w:r w:rsidRPr="00C57A21">
              <w:rPr>
                <w:rFonts w:ascii="Times New Roman" w:hAnsi="Times New Roman"/>
                <w:b/>
              </w:rPr>
              <w:t xml:space="preserve">  </w:t>
            </w:r>
            <w:r w:rsidR="0069372F" w:rsidRPr="00C57A21">
              <w:rPr>
                <w:rFonts w:ascii="Times New Roman" w:hAnsi="Times New Roman"/>
                <w:b/>
              </w:rPr>
              <w:t>当服务年可享有的年假天数</w:t>
            </w:r>
          </w:p>
        </w:tc>
        <w:tc>
          <w:tcPr>
            <w:tcW w:w="77.25pt" w:type="dxa"/>
            <w:tcBorders>
              <w:top w:val="single" w:sz="6" w:space="0" w:color="auto"/>
              <w:start w:val="single" w:sz="6" w:space="0" w:color="auto"/>
              <w:bottom w:val="single" w:sz="6" w:space="0" w:color="auto"/>
              <w:end w:val="single" w:sz="6" w:space="0" w:color="auto"/>
            </w:tcBorders>
            <w:vAlign w:val="center"/>
          </w:tcPr>
          <w:p w14:paraId="25E917EB" w14:textId="77777777" w:rsidR="0069372F" w:rsidRPr="00C57A21" w:rsidRDefault="00F10A59" w:rsidP="00C57A21">
            <w:pPr>
              <w:pStyle w:val="ListParagraph"/>
              <w:tabs>
                <w:tab w:val="num" w:pos="90pt"/>
              </w:tabs>
              <w:spacing w:line="17pt" w:lineRule="exact"/>
              <w:ind w:start="18pt" w:hanging="35.45pt"/>
              <w:jc w:val="center"/>
              <w:rPr>
                <w:rFonts w:ascii="Times New Roman" w:hAnsi="Times New Roman"/>
                <w:b/>
              </w:rPr>
            </w:pPr>
            <w:r w:rsidRPr="00C57A21">
              <w:rPr>
                <w:rFonts w:ascii="Times New Roman" w:hAnsi="Times New Roman"/>
                <w:b/>
              </w:rPr>
              <w:t xml:space="preserve">  </w:t>
            </w:r>
            <w:r w:rsidR="0069372F" w:rsidRPr="00C57A21">
              <w:rPr>
                <w:rFonts w:ascii="Times New Roman" w:hAnsi="Times New Roman"/>
                <w:b/>
              </w:rPr>
              <w:t>总小时数</w:t>
            </w:r>
          </w:p>
        </w:tc>
      </w:tr>
      <w:tr w:rsidR="0069372F" w:rsidRPr="00B96265" w14:paraId="6C74C9EF" w14:textId="77777777" w:rsidTr="00C57A21">
        <w:trPr>
          <w:trHeight w:val="255"/>
          <w:jc w:val="center"/>
        </w:trPr>
        <w:tc>
          <w:tcPr>
            <w:tcW w:w="106.30pt" w:type="dxa"/>
            <w:tcBorders>
              <w:top w:val="single" w:sz="6" w:space="0" w:color="auto"/>
              <w:start w:val="single" w:sz="6" w:space="0" w:color="auto"/>
              <w:bottom w:val="single" w:sz="6" w:space="0" w:color="auto"/>
              <w:end w:val="single" w:sz="6" w:space="0" w:color="auto"/>
            </w:tcBorders>
            <w:vAlign w:val="center"/>
          </w:tcPr>
          <w:p w14:paraId="1EEFDDBC" w14:textId="77777777" w:rsidR="0069372F" w:rsidRPr="00B96265" w:rsidRDefault="0069372F" w:rsidP="00C57A21">
            <w:pPr>
              <w:pStyle w:val="ListParagraph"/>
              <w:tabs>
                <w:tab w:val="num" w:pos="90pt"/>
              </w:tabs>
              <w:spacing w:line="17pt" w:lineRule="exact"/>
              <w:ind w:start="18pt" w:hanging="35.45pt"/>
              <w:jc w:val="center"/>
              <w:rPr>
                <w:rFonts w:ascii="Times New Roman" w:hAnsi="Times New Roman"/>
              </w:rPr>
            </w:pPr>
            <w:r w:rsidRPr="00B96265">
              <w:rPr>
                <w:rFonts w:ascii="Times New Roman" w:hAnsi="Times New Roman"/>
              </w:rPr>
              <w:t>1</w:t>
            </w:r>
            <w:r w:rsidRPr="00B96265">
              <w:rPr>
                <w:rFonts w:ascii="Times New Roman" w:hAnsi="Times New Roman"/>
              </w:rPr>
              <w:t>年</w:t>
            </w:r>
          </w:p>
        </w:tc>
        <w:tc>
          <w:tcPr>
            <w:tcW w:w="152.80pt" w:type="dxa"/>
            <w:tcBorders>
              <w:top w:val="single" w:sz="6" w:space="0" w:color="auto"/>
              <w:start w:val="single" w:sz="6" w:space="0" w:color="auto"/>
              <w:bottom w:val="single" w:sz="6" w:space="0" w:color="auto"/>
              <w:end w:val="single" w:sz="6" w:space="0" w:color="auto"/>
            </w:tcBorders>
            <w:vAlign w:val="center"/>
          </w:tcPr>
          <w:p w14:paraId="731A3402" w14:textId="77777777" w:rsidR="0069372F" w:rsidRPr="00B96265" w:rsidRDefault="0069372F" w:rsidP="00C57A21">
            <w:pPr>
              <w:pStyle w:val="ListParagraph"/>
              <w:tabs>
                <w:tab w:val="num" w:pos="90pt"/>
              </w:tabs>
              <w:spacing w:line="17pt" w:lineRule="exact"/>
              <w:ind w:start="18pt" w:hanging="35.45pt"/>
              <w:jc w:val="center"/>
              <w:rPr>
                <w:rFonts w:ascii="Times New Roman" w:hAnsi="Times New Roman"/>
              </w:rPr>
            </w:pPr>
            <w:r w:rsidRPr="00B96265">
              <w:rPr>
                <w:rFonts w:ascii="Times New Roman" w:hAnsi="Times New Roman"/>
              </w:rPr>
              <w:t>5</w:t>
            </w:r>
          </w:p>
        </w:tc>
        <w:tc>
          <w:tcPr>
            <w:tcW w:w="77.25pt" w:type="dxa"/>
            <w:tcBorders>
              <w:top w:val="single" w:sz="6" w:space="0" w:color="auto"/>
              <w:start w:val="single" w:sz="6" w:space="0" w:color="auto"/>
              <w:bottom w:val="single" w:sz="6" w:space="0" w:color="auto"/>
              <w:end w:val="single" w:sz="6" w:space="0" w:color="auto"/>
            </w:tcBorders>
            <w:vAlign w:val="center"/>
          </w:tcPr>
          <w:p w14:paraId="4F4A3234" w14:textId="77777777" w:rsidR="0069372F" w:rsidRPr="00B96265" w:rsidRDefault="0069372F" w:rsidP="00C57A21">
            <w:pPr>
              <w:pStyle w:val="ListParagraph"/>
              <w:tabs>
                <w:tab w:val="num" w:pos="90pt"/>
              </w:tabs>
              <w:spacing w:line="17pt" w:lineRule="exact"/>
              <w:ind w:start="18pt" w:hanging="35.45pt"/>
              <w:jc w:val="center"/>
              <w:rPr>
                <w:rFonts w:ascii="Times New Roman" w:hAnsi="Times New Roman"/>
              </w:rPr>
            </w:pPr>
            <w:r w:rsidRPr="00B96265">
              <w:rPr>
                <w:rFonts w:ascii="Times New Roman" w:hAnsi="Times New Roman"/>
              </w:rPr>
              <w:t>40</w:t>
            </w:r>
          </w:p>
        </w:tc>
      </w:tr>
      <w:tr w:rsidR="0069372F" w:rsidRPr="00B96265" w14:paraId="1C154E89" w14:textId="77777777" w:rsidTr="00C57A21">
        <w:trPr>
          <w:trHeight w:val="255"/>
          <w:jc w:val="center"/>
        </w:trPr>
        <w:tc>
          <w:tcPr>
            <w:tcW w:w="106.30pt" w:type="dxa"/>
            <w:tcBorders>
              <w:top w:val="single" w:sz="6" w:space="0" w:color="auto"/>
              <w:start w:val="single" w:sz="6" w:space="0" w:color="auto"/>
              <w:bottom w:val="single" w:sz="6" w:space="0" w:color="auto"/>
              <w:end w:val="single" w:sz="6" w:space="0" w:color="auto"/>
            </w:tcBorders>
            <w:vAlign w:val="center"/>
          </w:tcPr>
          <w:p w14:paraId="5773B5E2" w14:textId="77777777" w:rsidR="0069372F" w:rsidRPr="00B96265" w:rsidRDefault="0069372F" w:rsidP="00C57A21">
            <w:pPr>
              <w:pStyle w:val="ListParagraph"/>
              <w:tabs>
                <w:tab w:val="num" w:pos="90pt"/>
              </w:tabs>
              <w:spacing w:line="17pt" w:lineRule="exact"/>
              <w:ind w:start="18pt" w:hanging="35.45pt"/>
              <w:jc w:val="center"/>
              <w:rPr>
                <w:rFonts w:ascii="Times New Roman" w:hAnsi="Times New Roman"/>
              </w:rPr>
            </w:pPr>
            <w:r w:rsidRPr="00B96265">
              <w:rPr>
                <w:rFonts w:ascii="Times New Roman" w:hAnsi="Times New Roman"/>
              </w:rPr>
              <w:t>2</w:t>
            </w:r>
            <w:r w:rsidRPr="00B96265">
              <w:rPr>
                <w:rFonts w:ascii="Times New Roman" w:hAnsi="Times New Roman"/>
              </w:rPr>
              <w:t>年</w:t>
            </w:r>
          </w:p>
        </w:tc>
        <w:tc>
          <w:tcPr>
            <w:tcW w:w="152.80pt" w:type="dxa"/>
            <w:tcBorders>
              <w:top w:val="single" w:sz="6" w:space="0" w:color="auto"/>
              <w:start w:val="single" w:sz="6" w:space="0" w:color="auto"/>
              <w:bottom w:val="single" w:sz="6" w:space="0" w:color="auto"/>
              <w:end w:val="single" w:sz="6" w:space="0" w:color="auto"/>
            </w:tcBorders>
            <w:vAlign w:val="center"/>
          </w:tcPr>
          <w:p w14:paraId="0D1573D9" w14:textId="77777777" w:rsidR="0069372F" w:rsidRPr="00B96265" w:rsidRDefault="0069372F" w:rsidP="00C57A21">
            <w:pPr>
              <w:pStyle w:val="ListParagraph"/>
              <w:tabs>
                <w:tab w:val="num" w:pos="90pt"/>
              </w:tabs>
              <w:spacing w:line="17pt" w:lineRule="exact"/>
              <w:ind w:start="18pt" w:hanging="35.45pt"/>
              <w:jc w:val="center"/>
              <w:rPr>
                <w:rFonts w:ascii="Times New Roman" w:hAnsi="Times New Roman"/>
              </w:rPr>
            </w:pPr>
            <w:r w:rsidRPr="00B96265">
              <w:rPr>
                <w:rFonts w:ascii="Times New Roman" w:hAnsi="Times New Roman"/>
              </w:rPr>
              <w:t>10</w:t>
            </w:r>
          </w:p>
        </w:tc>
        <w:tc>
          <w:tcPr>
            <w:tcW w:w="77.25pt" w:type="dxa"/>
            <w:tcBorders>
              <w:top w:val="single" w:sz="6" w:space="0" w:color="auto"/>
              <w:start w:val="single" w:sz="6" w:space="0" w:color="auto"/>
              <w:bottom w:val="single" w:sz="6" w:space="0" w:color="auto"/>
              <w:end w:val="single" w:sz="6" w:space="0" w:color="auto"/>
            </w:tcBorders>
            <w:vAlign w:val="center"/>
          </w:tcPr>
          <w:p w14:paraId="0B0A1005" w14:textId="77777777" w:rsidR="0069372F" w:rsidRPr="00B96265" w:rsidRDefault="0069372F" w:rsidP="00C57A21">
            <w:pPr>
              <w:pStyle w:val="ListParagraph"/>
              <w:tabs>
                <w:tab w:val="num" w:pos="90pt"/>
              </w:tabs>
              <w:spacing w:line="17pt" w:lineRule="exact"/>
              <w:ind w:start="18pt" w:hanging="35.45pt"/>
              <w:jc w:val="center"/>
              <w:rPr>
                <w:rFonts w:ascii="Times New Roman" w:hAnsi="Times New Roman"/>
              </w:rPr>
            </w:pPr>
            <w:r w:rsidRPr="00B96265">
              <w:rPr>
                <w:rFonts w:ascii="Times New Roman" w:hAnsi="Times New Roman"/>
              </w:rPr>
              <w:t>80</w:t>
            </w:r>
          </w:p>
        </w:tc>
      </w:tr>
      <w:tr w:rsidR="0069372F" w:rsidRPr="00B96265" w14:paraId="14E47D27" w14:textId="77777777" w:rsidTr="00C57A21">
        <w:trPr>
          <w:trHeight w:val="255"/>
          <w:jc w:val="center"/>
        </w:trPr>
        <w:tc>
          <w:tcPr>
            <w:tcW w:w="106.30pt" w:type="dxa"/>
            <w:tcBorders>
              <w:top w:val="single" w:sz="6" w:space="0" w:color="auto"/>
              <w:start w:val="single" w:sz="6" w:space="0" w:color="auto"/>
              <w:bottom w:val="single" w:sz="6" w:space="0" w:color="auto"/>
              <w:end w:val="single" w:sz="6" w:space="0" w:color="auto"/>
            </w:tcBorders>
            <w:vAlign w:val="center"/>
          </w:tcPr>
          <w:p w14:paraId="78729284" w14:textId="77777777" w:rsidR="0069372F" w:rsidRPr="00B96265" w:rsidRDefault="0069372F" w:rsidP="00C57A21">
            <w:pPr>
              <w:pStyle w:val="ListParagraph"/>
              <w:tabs>
                <w:tab w:val="num" w:pos="90pt"/>
              </w:tabs>
              <w:spacing w:line="17pt" w:lineRule="exact"/>
              <w:ind w:start="18pt" w:hanging="35.45pt"/>
              <w:jc w:val="center"/>
              <w:rPr>
                <w:rFonts w:ascii="Times New Roman" w:hAnsi="Times New Roman"/>
              </w:rPr>
            </w:pPr>
            <w:r w:rsidRPr="00B96265">
              <w:rPr>
                <w:rFonts w:ascii="Times New Roman" w:hAnsi="Times New Roman"/>
              </w:rPr>
              <w:t>3</w:t>
            </w:r>
            <w:r w:rsidRPr="00B96265">
              <w:rPr>
                <w:rFonts w:ascii="Times New Roman" w:hAnsi="Times New Roman"/>
              </w:rPr>
              <w:t>年</w:t>
            </w:r>
          </w:p>
        </w:tc>
        <w:tc>
          <w:tcPr>
            <w:tcW w:w="152.80pt" w:type="dxa"/>
            <w:tcBorders>
              <w:top w:val="single" w:sz="6" w:space="0" w:color="auto"/>
              <w:start w:val="single" w:sz="6" w:space="0" w:color="auto"/>
              <w:bottom w:val="single" w:sz="6" w:space="0" w:color="auto"/>
              <w:end w:val="single" w:sz="6" w:space="0" w:color="auto"/>
            </w:tcBorders>
            <w:vAlign w:val="center"/>
          </w:tcPr>
          <w:p w14:paraId="5E6BCD5C" w14:textId="77777777" w:rsidR="0069372F" w:rsidRPr="00B96265" w:rsidRDefault="0069372F" w:rsidP="00C57A21">
            <w:pPr>
              <w:pStyle w:val="ListParagraph"/>
              <w:tabs>
                <w:tab w:val="num" w:pos="90pt"/>
              </w:tabs>
              <w:spacing w:line="17pt" w:lineRule="exact"/>
              <w:ind w:start="18pt" w:hanging="35.45pt"/>
              <w:jc w:val="center"/>
              <w:rPr>
                <w:rFonts w:ascii="Times New Roman" w:hAnsi="Times New Roman"/>
              </w:rPr>
            </w:pPr>
            <w:r w:rsidRPr="00B96265">
              <w:rPr>
                <w:rFonts w:ascii="Times New Roman" w:hAnsi="Times New Roman"/>
              </w:rPr>
              <w:t>11</w:t>
            </w:r>
          </w:p>
        </w:tc>
        <w:tc>
          <w:tcPr>
            <w:tcW w:w="77.25pt" w:type="dxa"/>
            <w:tcBorders>
              <w:top w:val="single" w:sz="6" w:space="0" w:color="auto"/>
              <w:start w:val="single" w:sz="6" w:space="0" w:color="auto"/>
              <w:bottom w:val="single" w:sz="6" w:space="0" w:color="auto"/>
              <w:end w:val="single" w:sz="6" w:space="0" w:color="auto"/>
            </w:tcBorders>
            <w:vAlign w:val="center"/>
          </w:tcPr>
          <w:p w14:paraId="68B2228D" w14:textId="77777777" w:rsidR="0069372F" w:rsidRPr="00B96265" w:rsidRDefault="0069372F" w:rsidP="00C57A21">
            <w:pPr>
              <w:pStyle w:val="ListParagraph"/>
              <w:tabs>
                <w:tab w:val="num" w:pos="90pt"/>
              </w:tabs>
              <w:spacing w:line="17pt" w:lineRule="exact"/>
              <w:ind w:start="18pt" w:hanging="35.45pt"/>
              <w:jc w:val="center"/>
              <w:rPr>
                <w:rFonts w:ascii="Times New Roman" w:hAnsi="Times New Roman"/>
              </w:rPr>
            </w:pPr>
            <w:r w:rsidRPr="00B96265">
              <w:rPr>
                <w:rFonts w:ascii="Times New Roman" w:hAnsi="Times New Roman"/>
              </w:rPr>
              <w:t>88</w:t>
            </w:r>
          </w:p>
        </w:tc>
      </w:tr>
      <w:tr w:rsidR="0069372F" w:rsidRPr="00B96265" w14:paraId="1119472D" w14:textId="77777777" w:rsidTr="00C57A21">
        <w:trPr>
          <w:trHeight w:val="255"/>
          <w:jc w:val="center"/>
        </w:trPr>
        <w:tc>
          <w:tcPr>
            <w:tcW w:w="106.30pt" w:type="dxa"/>
            <w:tcBorders>
              <w:top w:val="single" w:sz="6" w:space="0" w:color="auto"/>
              <w:start w:val="single" w:sz="6" w:space="0" w:color="auto"/>
              <w:bottom w:val="single" w:sz="6" w:space="0" w:color="auto"/>
              <w:end w:val="single" w:sz="6" w:space="0" w:color="auto"/>
            </w:tcBorders>
            <w:vAlign w:val="center"/>
          </w:tcPr>
          <w:p w14:paraId="1CA1F34C" w14:textId="77777777" w:rsidR="0069372F" w:rsidRPr="00B96265" w:rsidRDefault="0069372F" w:rsidP="00C57A21">
            <w:pPr>
              <w:pStyle w:val="ListParagraph"/>
              <w:tabs>
                <w:tab w:val="num" w:pos="90pt"/>
              </w:tabs>
              <w:spacing w:line="17pt" w:lineRule="exact"/>
              <w:ind w:start="18pt" w:hanging="35.45pt"/>
              <w:jc w:val="center"/>
              <w:rPr>
                <w:rFonts w:ascii="Times New Roman" w:hAnsi="Times New Roman"/>
              </w:rPr>
            </w:pPr>
            <w:r w:rsidRPr="00B96265">
              <w:rPr>
                <w:rFonts w:ascii="Times New Roman" w:hAnsi="Times New Roman"/>
              </w:rPr>
              <w:t>4</w:t>
            </w:r>
            <w:r w:rsidRPr="00B96265">
              <w:rPr>
                <w:rFonts w:ascii="Times New Roman" w:hAnsi="Times New Roman"/>
              </w:rPr>
              <w:t>年</w:t>
            </w:r>
          </w:p>
        </w:tc>
        <w:tc>
          <w:tcPr>
            <w:tcW w:w="152.80pt" w:type="dxa"/>
            <w:tcBorders>
              <w:top w:val="single" w:sz="6" w:space="0" w:color="auto"/>
              <w:start w:val="single" w:sz="6" w:space="0" w:color="auto"/>
              <w:bottom w:val="single" w:sz="6" w:space="0" w:color="auto"/>
              <w:end w:val="single" w:sz="6" w:space="0" w:color="auto"/>
            </w:tcBorders>
            <w:vAlign w:val="center"/>
          </w:tcPr>
          <w:p w14:paraId="0BFF71F2" w14:textId="77777777" w:rsidR="0069372F" w:rsidRPr="00B96265" w:rsidRDefault="0069372F" w:rsidP="00C57A21">
            <w:pPr>
              <w:pStyle w:val="ListParagraph"/>
              <w:tabs>
                <w:tab w:val="num" w:pos="90pt"/>
              </w:tabs>
              <w:spacing w:line="17pt" w:lineRule="exact"/>
              <w:ind w:start="18pt" w:hanging="35.45pt"/>
              <w:jc w:val="center"/>
              <w:rPr>
                <w:rFonts w:ascii="Times New Roman" w:hAnsi="Times New Roman"/>
              </w:rPr>
            </w:pPr>
            <w:r w:rsidRPr="00B96265">
              <w:rPr>
                <w:rFonts w:ascii="Times New Roman" w:hAnsi="Times New Roman"/>
              </w:rPr>
              <w:t>12</w:t>
            </w:r>
          </w:p>
        </w:tc>
        <w:tc>
          <w:tcPr>
            <w:tcW w:w="77.25pt" w:type="dxa"/>
            <w:tcBorders>
              <w:top w:val="single" w:sz="6" w:space="0" w:color="auto"/>
              <w:start w:val="single" w:sz="6" w:space="0" w:color="auto"/>
              <w:bottom w:val="single" w:sz="6" w:space="0" w:color="auto"/>
              <w:end w:val="single" w:sz="6" w:space="0" w:color="auto"/>
            </w:tcBorders>
            <w:vAlign w:val="center"/>
          </w:tcPr>
          <w:p w14:paraId="61C30164" w14:textId="77777777" w:rsidR="0069372F" w:rsidRPr="00B96265" w:rsidRDefault="0069372F" w:rsidP="00C57A21">
            <w:pPr>
              <w:pStyle w:val="ListParagraph"/>
              <w:tabs>
                <w:tab w:val="num" w:pos="90pt"/>
              </w:tabs>
              <w:spacing w:line="17pt" w:lineRule="exact"/>
              <w:ind w:start="18pt" w:hanging="35.45pt"/>
              <w:jc w:val="center"/>
              <w:rPr>
                <w:rFonts w:ascii="Times New Roman" w:hAnsi="Times New Roman"/>
              </w:rPr>
            </w:pPr>
            <w:r w:rsidRPr="00B96265">
              <w:rPr>
                <w:rFonts w:ascii="Times New Roman" w:hAnsi="Times New Roman"/>
              </w:rPr>
              <w:t>96</w:t>
            </w:r>
          </w:p>
        </w:tc>
      </w:tr>
      <w:tr w:rsidR="0069372F" w:rsidRPr="00B96265" w14:paraId="261E0154" w14:textId="77777777" w:rsidTr="00C57A21">
        <w:trPr>
          <w:trHeight w:val="255"/>
          <w:jc w:val="center"/>
        </w:trPr>
        <w:tc>
          <w:tcPr>
            <w:tcW w:w="106.30pt" w:type="dxa"/>
            <w:tcBorders>
              <w:top w:val="single" w:sz="6" w:space="0" w:color="auto"/>
              <w:start w:val="single" w:sz="6" w:space="0" w:color="auto"/>
              <w:bottom w:val="single" w:sz="6" w:space="0" w:color="auto"/>
              <w:end w:val="single" w:sz="6" w:space="0" w:color="auto"/>
            </w:tcBorders>
            <w:vAlign w:val="center"/>
          </w:tcPr>
          <w:p w14:paraId="11CC47C4" w14:textId="77777777" w:rsidR="0069372F" w:rsidRPr="00B96265" w:rsidRDefault="0069372F" w:rsidP="00C57A21">
            <w:pPr>
              <w:pStyle w:val="ListParagraph"/>
              <w:tabs>
                <w:tab w:val="num" w:pos="90pt"/>
              </w:tabs>
              <w:spacing w:line="17pt" w:lineRule="exact"/>
              <w:ind w:start="18pt" w:hanging="35.45pt"/>
              <w:jc w:val="center"/>
              <w:rPr>
                <w:rFonts w:ascii="Times New Roman" w:hAnsi="Times New Roman"/>
              </w:rPr>
            </w:pPr>
            <w:r w:rsidRPr="00B96265">
              <w:rPr>
                <w:rFonts w:ascii="Times New Roman" w:hAnsi="Times New Roman"/>
              </w:rPr>
              <w:t>5</w:t>
            </w:r>
            <w:r w:rsidRPr="00B96265">
              <w:rPr>
                <w:rFonts w:ascii="Times New Roman" w:hAnsi="Times New Roman"/>
              </w:rPr>
              <w:t>年</w:t>
            </w:r>
          </w:p>
        </w:tc>
        <w:tc>
          <w:tcPr>
            <w:tcW w:w="152.80pt" w:type="dxa"/>
            <w:tcBorders>
              <w:top w:val="single" w:sz="6" w:space="0" w:color="auto"/>
              <w:start w:val="single" w:sz="6" w:space="0" w:color="auto"/>
              <w:bottom w:val="single" w:sz="6" w:space="0" w:color="auto"/>
              <w:end w:val="single" w:sz="6" w:space="0" w:color="auto"/>
            </w:tcBorders>
            <w:vAlign w:val="center"/>
          </w:tcPr>
          <w:p w14:paraId="64E9E971" w14:textId="77777777" w:rsidR="0069372F" w:rsidRPr="00B96265" w:rsidRDefault="0069372F" w:rsidP="00C57A21">
            <w:pPr>
              <w:pStyle w:val="ListParagraph"/>
              <w:tabs>
                <w:tab w:val="num" w:pos="90pt"/>
              </w:tabs>
              <w:spacing w:line="17pt" w:lineRule="exact"/>
              <w:ind w:start="18pt" w:hanging="35.45pt"/>
              <w:jc w:val="center"/>
              <w:rPr>
                <w:rFonts w:ascii="Times New Roman" w:hAnsi="Times New Roman"/>
              </w:rPr>
            </w:pPr>
            <w:r w:rsidRPr="00B96265">
              <w:rPr>
                <w:rFonts w:ascii="Times New Roman" w:hAnsi="Times New Roman"/>
              </w:rPr>
              <w:t>13</w:t>
            </w:r>
          </w:p>
        </w:tc>
        <w:tc>
          <w:tcPr>
            <w:tcW w:w="77.25pt" w:type="dxa"/>
            <w:tcBorders>
              <w:top w:val="single" w:sz="6" w:space="0" w:color="auto"/>
              <w:start w:val="single" w:sz="6" w:space="0" w:color="auto"/>
              <w:bottom w:val="single" w:sz="6" w:space="0" w:color="auto"/>
              <w:end w:val="single" w:sz="6" w:space="0" w:color="auto"/>
            </w:tcBorders>
            <w:vAlign w:val="center"/>
          </w:tcPr>
          <w:p w14:paraId="7CAD7993" w14:textId="77777777" w:rsidR="0069372F" w:rsidRPr="00B96265" w:rsidRDefault="0069372F" w:rsidP="00C57A21">
            <w:pPr>
              <w:pStyle w:val="ListParagraph"/>
              <w:tabs>
                <w:tab w:val="num" w:pos="90pt"/>
              </w:tabs>
              <w:spacing w:line="17pt" w:lineRule="exact"/>
              <w:ind w:start="18pt" w:hanging="35.45pt"/>
              <w:jc w:val="center"/>
              <w:rPr>
                <w:rFonts w:ascii="Times New Roman" w:hAnsi="Times New Roman"/>
              </w:rPr>
            </w:pPr>
            <w:r w:rsidRPr="00B96265">
              <w:rPr>
                <w:rFonts w:ascii="Times New Roman" w:hAnsi="Times New Roman"/>
              </w:rPr>
              <w:t>104</w:t>
            </w:r>
          </w:p>
        </w:tc>
      </w:tr>
      <w:tr w:rsidR="0069372F" w:rsidRPr="00B96265" w14:paraId="607F86E4" w14:textId="77777777" w:rsidTr="00C57A21">
        <w:trPr>
          <w:trHeight w:val="255"/>
          <w:jc w:val="center"/>
        </w:trPr>
        <w:tc>
          <w:tcPr>
            <w:tcW w:w="106.30pt" w:type="dxa"/>
            <w:tcBorders>
              <w:top w:val="single" w:sz="6" w:space="0" w:color="auto"/>
              <w:start w:val="single" w:sz="6" w:space="0" w:color="auto"/>
              <w:bottom w:val="single" w:sz="6" w:space="0" w:color="auto"/>
              <w:end w:val="single" w:sz="6" w:space="0" w:color="auto"/>
            </w:tcBorders>
            <w:vAlign w:val="center"/>
          </w:tcPr>
          <w:p w14:paraId="6825AFFB" w14:textId="77777777" w:rsidR="0069372F" w:rsidRPr="00B96265" w:rsidRDefault="0069372F" w:rsidP="00C57A21">
            <w:pPr>
              <w:pStyle w:val="ListParagraph"/>
              <w:tabs>
                <w:tab w:val="num" w:pos="90pt"/>
              </w:tabs>
              <w:spacing w:line="17pt" w:lineRule="exact"/>
              <w:ind w:start="18pt" w:hanging="35.45pt"/>
              <w:jc w:val="center"/>
              <w:rPr>
                <w:rFonts w:ascii="Times New Roman" w:hAnsi="Times New Roman"/>
              </w:rPr>
            </w:pPr>
            <w:r w:rsidRPr="00B96265">
              <w:rPr>
                <w:rFonts w:ascii="Times New Roman" w:hAnsi="Times New Roman"/>
              </w:rPr>
              <w:t>6</w:t>
            </w:r>
            <w:r w:rsidRPr="00B96265">
              <w:rPr>
                <w:rFonts w:ascii="Times New Roman" w:hAnsi="Times New Roman"/>
              </w:rPr>
              <w:t>年</w:t>
            </w:r>
          </w:p>
        </w:tc>
        <w:tc>
          <w:tcPr>
            <w:tcW w:w="152.80pt" w:type="dxa"/>
            <w:tcBorders>
              <w:top w:val="single" w:sz="6" w:space="0" w:color="auto"/>
              <w:start w:val="single" w:sz="6" w:space="0" w:color="auto"/>
              <w:bottom w:val="single" w:sz="6" w:space="0" w:color="auto"/>
              <w:end w:val="single" w:sz="6" w:space="0" w:color="auto"/>
            </w:tcBorders>
            <w:vAlign w:val="center"/>
          </w:tcPr>
          <w:p w14:paraId="08DD206E" w14:textId="77777777" w:rsidR="0069372F" w:rsidRPr="00B96265" w:rsidRDefault="0069372F" w:rsidP="00C57A21">
            <w:pPr>
              <w:pStyle w:val="ListParagraph"/>
              <w:tabs>
                <w:tab w:val="num" w:pos="90pt"/>
              </w:tabs>
              <w:spacing w:line="17pt" w:lineRule="exact"/>
              <w:ind w:start="18pt" w:hanging="35.45pt"/>
              <w:jc w:val="center"/>
              <w:rPr>
                <w:rFonts w:ascii="Times New Roman" w:hAnsi="Times New Roman"/>
              </w:rPr>
            </w:pPr>
            <w:r w:rsidRPr="00B96265">
              <w:rPr>
                <w:rFonts w:ascii="Times New Roman" w:hAnsi="Times New Roman"/>
              </w:rPr>
              <w:t>14</w:t>
            </w:r>
          </w:p>
        </w:tc>
        <w:tc>
          <w:tcPr>
            <w:tcW w:w="77.25pt" w:type="dxa"/>
            <w:tcBorders>
              <w:top w:val="single" w:sz="6" w:space="0" w:color="auto"/>
              <w:start w:val="single" w:sz="6" w:space="0" w:color="auto"/>
              <w:bottom w:val="single" w:sz="6" w:space="0" w:color="auto"/>
              <w:end w:val="single" w:sz="6" w:space="0" w:color="auto"/>
            </w:tcBorders>
            <w:vAlign w:val="center"/>
          </w:tcPr>
          <w:p w14:paraId="2631D32F" w14:textId="77777777" w:rsidR="0069372F" w:rsidRPr="00B96265" w:rsidRDefault="0069372F" w:rsidP="00C57A21">
            <w:pPr>
              <w:pStyle w:val="ListParagraph"/>
              <w:tabs>
                <w:tab w:val="num" w:pos="90pt"/>
              </w:tabs>
              <w:spacing w:line="17pt" w:lineRule="exact"/>
              <w:ind w:start="18pt" w:hanging="35.45pt"/>
              <w:jc w:val="center"/>
              <w:rPr>
                <w:rFonts w:ascii="Times New Roman" w:hAnsi="Times New Roman"/>
              </w:rPr>
            </w:pPr>
            <w:r w:rsidRPr="00B96265">
              <w:rPr>
                <w:rFonts w:ascii="Times New Roman" w:hAnsi="Times New Roman"/>
              </w:rPr>
              <w:t>112</w:t>
            </w:r>
          </w:p>
        </w:tc>
      </w:tr>
      <w:tr w:rsidR="0069372F" w:rsidRPr="00B96265" w14:paraId="5FE85103" w14:textId="77777777" w:rsidTr="00C57A21">
        <w:trPr>
          <w:trHeight w:val="255"/>
          <w:jc w:val="center"/>
        </w:trPr>
        <w:tc>
          <w:tcPr>
            <w:tcW w:w="106.30pt" w:type="dxa"/>
            <w:tcBorders>
              <w:top w:val="single" w:sz="6" w:space="0" w:color="auto"/>
              <w:start w:val="single" w:sz="6" w:space="0" w:color="auto"/>
              <w:bottom w:val="single" w:sz="6" w:space="0" w:color="auto"/>
              <w:end w:val="single" w:sz="6" w:space="0" w:color="auto"/>
            </w:tcBorders>
            <w:vAlign w:val="center"/>
          </w:tcPr>
          <w:p w14:paraId="1766CA59" w14:textId="77777777" w:rsidR="0069372F" w:rsidRPr="00B96265" w:rsidRDefault="0069372F" w:rsidP="00C57A21">
            <w:pPr>
              <w:pStyle w:val="ListParagraph"/>
              <w:tabs>
                <w:tab w:val="num" w:pos="90pt"/>
              </w:tabs>
              <w:spacing w:line="17pt" w:lineRule="exact"/>
              <w:ind w:start="18pt" w:hanging="35.45pt"/>
              <w:jc w:val="center"/>
              <w:rPr>
                <w:rFonts w:ascii="Times New Roman" w:hAnsi="Times New Roman" w:hint="eastAsia"/>
              </w:rPr>
            </w:pPr>
            <w:r w:rsidRPr="00B96265">
              <w:rPr>
                <w:rFonts w:ascii="Times New Roman" w:hAnsi="Times New Roman"/>
              </w:rPr>
              <w:t>7</w:t>
            </w:r>
            <w:r w:rsidRPr="00B96265">
              <w:rPr>
                <w:rFonts w:ascii="Times New Roman" w:hAnsi="Times New Roman"/>
              </w:rPr>
              <w:t>年</w:t>
            </w:r>
            <w:r w:rsidR="007F50C9">
              <w:rPr>
                <w:rFonts w:ascii="Times New Roman" w:hAnsi="Times New Roman" w:hint="eastAsia"/>
              </w:rPr>
              <w:t>及以上</w:t>
            </w:r>
          </w:p>
        </w:tc>
        <w:tc>
          <w:tcPr>
            <w:tcW w:w="152.80pt" w:type="dxa"/>
            <w:tcBorders>
              <w:top w:val="single" w:sz="6" w:space="0" w:color="auto"/>
              <w:start w:val="single" w:sz="6" w:space="0" w:color="auto"/>
              <w:bottom w:val="single" w:sz="6" w:space="0" w:color="auto"/>
              <w:end w:val="single" w:sz="6" w:space="0" w:color="auto"/>
            </w:tcBorders>
            <w:vAlign w:val="center"/>
          </w:tcPr>
          <w:p w14:paraId="5D6D72ED" w14:textId="77777777" w:rsidR="0069372F" w:rsidRPr="00B96265" w:rsidRDefault="0069372F" w:rsidP="00C57A21">
            <w:pPr>
              <w:pStyle w:val="ListParagraph"/>
              <w:tabs>
                <w:tab w:val="num" w:pos="90pt"/>
              </w:tabs>
              <w:spacing w:line="17pt" w:lineRule="exact"/>
              <w:ind w:start="18pt" w:hanging="35.45pt"/>
              <w:jc w:val="center"/>
              <w:rPr>
                <w:rFonts w:ascii="Times New Roman" w:hAnsi="Times New Roman"/>
              </w:rPr>
            </w:pPr>
            <w:r w:rsidRPr="00B96265">
              <w:rPr>
                <w:rFonts w:ascii="Times New Roman" w:hAnsi="Times New Roman"/>
              </w:rPr>
              <w:t>15</w:t>
            </w:r>
          </w:p>
        </w:tc>
        <w:tc>
          <w:tcPr>
            <w:tcW w:w="77.25pt" w:type="dxa"/>
            <w:tcBorders>
              <w:top w:val="single" w:sz="6" w:space="0" w:color="auto"/>
              <w:start w:val="single" w:sz="6" w:space="0" w:color="auto"/>
              <w:bottom w:val="single" w:sz="6" w:space="0" w:color="auto"/>
              <w:end w:val="single" w:sz="6" w:space="0" w:color="auto"/>
            </w:tcBorders>
            <w:vAlign w:val="center"/>
          </w:tcPr>
          <w:p w14:paraId="4ADEC996" w14:textId="77777777" w:rsidR="0069372F" w:rsidRPr="00B96265" w:rsidRDefault="0069372F" w:rsidP="00C57A21">
            <w:pPr>
              <w:pStyle w:val="ListParagraph"/>
              <w:tabs>
                <w:tab w:val="num" w:pos="90pt"/>
              </w:tabs>
              <w:spacing w:line="17pt" w:lineRule="exact"/>
              <w:ind w:start="18pt" w:hanging="35.45pt"/>
              <w:jc w:val="center"/>
              <w:rPr>
                <w:rFonts w:ascii="Times New Roman" w:hAnsi="Times New Roman"/>
              </w:rPr>
            </w:pPr>
            <w:r w:rsidRPr="00B96265">
              <w:rPr>
                <w:rFonts w:ascii="Times New Roman" w:hAnsi="Times New Roman"/>
              </w:rPr>
              <w:t>120</w:t>
            </w:r>
          </w:p>
        </w:tc>
      </w:tr>
    </w:tbl>
    <w:p w14:paraId="6E78D1E7" w14:textId="77777777" w:rsidR="004B4FDC" w:rsidRPr="00B96265" w:rsidRDefault="004B4FDC" w:rsidP="00C57A21">
      <w:pPr>
        <w:pStyle w:val="ListParagraph"/>
        <w:tabs>
          <w:tab w:val="num" w:pos="90pt"/>
        </w:tabs>
        <w:spacing w:line="17pt" w:lineRule="exact"/>
        <w:ind w:start="0pt"/>
        <w:jc w:val="both"/>
        <w:rPr>
          <w:rFonts w:ascii="Times New Roman" w:hAnsi="Times New Roman" w:hint="eastAsia"/>
          <w:sz w:val="24"/>
          <w:szCs w:val="24"/>
        </w:rPr>
      </w:pPr>
    </w:p>
    <w:p w14:paraId="2C1987C0" w14:textId="77777777" w:rsidR="00ED6DFA" w:rsidRDefault="00E53523" w:rsidP="00DC338B">
      <w:pPr>
        <w:numPr>
          <w:ilvl w:val="0"/>
          <w:numId w:val="16"/>
        </w:numPr>
        <w:spacing w:line="17pt" w:lineRule="exact"/>
        <w:jc w:val="both"/>
        <w:rPr>
          <w:rFonts w:ascii="Times New Roman" w:hAnsi="Times New Roman"/>
          <w:b/>
          <w:sz w:val="24"/>
          <w:szCs w:val="24"/>
        </w:rPr>
      </w:pPr>
      <w:r w:rsidRPr="00B96265">
        <w:rPr>
          <w:rFonts w:ascii="Times New Roman" w:hAnsi="Times New Roman"/>
          <w:b/>
          <w:sz w:val="24"/>
          <w:szCs w:val="24"/>
        </w:rPr>
        <w:t>员工累计工作已满</w:t>
      </w:r>
      <w:r w:rsidRPr="00B96265">
        <w:rPr>
          <w:rFonts w:ascii="Times New Roman" w:hAnsi="Times New Roman"/>
          <w:b/>
          <w:sz w:val="24"/>
          <w:szCs w:val="24"/>
        </w:rPr>
        <w:t>10</w:t>
      </w:r>
      <w:r w:rsidRPr="00B96265">
        <w:rPr>
          <w:rFonts w:ascii="Times New Roman" w:hAnsi="Times New Roman"/>
          <w:b/>
          <w:sz w:val="24"/>
          <w:szCs w:val="24"/>
        </w:rPr>
        <w:t>年不满</w:t>
      </w:r>
      <w:r w:rsidRPr="00B96265">
        <w:rPr>
          <w:rFonts w:ascii="Times New Roman" w:hAnsi="Times New Roman"/>
          <w:b/>
          <w:sz w:val="24"/>
          <w:szCs w:val="24"/>
        </w:rPr>
        <w:t>20</w:t>
      </w:r>
      <w:r w:rsidRPr="00B96265">
        <w:rPr>
          <w:rFonts w:ascii="Times New Roman" w:hAnsi="Times New Roman"/>
          <w:b/>
          <w:sz w:val="24"/>
          <w:szCs w:val="24"/>
        </w:rPr>
        <w:t>年的：</w:t>
      </w:r>
    </w:p>
    <w:tbl>
      <w:tblPr>
        <w:tblW w:w="0pt" w:type="auto"/>
        <w:jc w:val="center"/>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0pt" w:type="dxa"/>
          <w:end w:w="0pt" w:type="dxa"/>
        </w:tblCellMar>
        <w:tblLook w:firstRow="0" w:lastRow="0" w:firstColumn="0" w:lastColumn="0" w:noHBand="0" w:noVBand="0"/>
      </w:tblPr>
      <w:tblGrid>
        <w:gridCol w:w="2126"/>
        <w:gridCol w:w="3017"/>
        <w:gridCol w:w="1568"/>
      </w:tblGrid>
      <w:tr w:rsidR="0045757D" w:rsidRPr="00B96265" w14:paraId="1FDB20CF" w14:textId="77777777" w:rsidTr="0045757D">
        <w:trPr>
          <w:trHeight w:val="255"/>
          <w:jc w:val="center"/>
        </w:trPr>
        <w:tc>
          <w:tcPr>
            <w:tcW w:w="106.30pt" w:type="dxa"/>
            <w:tcBorders>
              <w:top w:val="single" w:sz="6" w:space="0" w:color="auto"/>
              <w:start w:val="single" w:sz="6" w:space="0" w:color="auto"/>
              <w:bottom w:val="single" w:sz="6" w:space="0" w:color="auto"/>
              <w:end w:val="single" w:sz="6" w:space="0" w:color="auto"/>
            </w:tcBorders>
            <w:vAlign w:val="center"/>
          </w:tcPr>
          <w:p w14:paraId="6A799BE7" w14:textId="77777777" w:rsidR="0045757D" w:rsidRPr="00DC338B" w:rsidRDefault="0045757D" w:rsidP="00DC338B">
            <w:pPr>
              <w:pStyle w:val="ListParagraph"/>
              <w:tabs>
                <w:tab w:val="num" w:pos="90pt"/>
              </w:tabs>
              <w:spacing w:line="17pt" w:lineRule="exact"/>
              <w:ind w:start="18pt" w:hanging="35.45pt"/>
              <w:jc w:val="center"/>
              <w:rPr>
                <w:rFonts w:ascii="Times New Roman" w:hAnsi="Times New Roman"/>
                <w:b/>
              </w:rPr>
            </w:pPr>
            <w:r w:rsidRPr="00DC338B">
              <w:rPr>
                <w:rFonts w:ascii="Times New Roman" w:hAnsi="Times New Roman"/>
                <w:b/>
              </w:rPr>
              <w:t>为翼华服务年限</w:t>
            </w:r>
          </w:p>
        </w:tc>
        <w:tc>
          <w:tcPr>
            <w:tcW w:w="150.85pt" w:type="dxa"/>
            <w:tcBorders>
              <w:top w:val="single" w:sz="6" w:space="0" w:color="auto"/>
              <w:start w:val="single" w:sz="6" w:space="0" w:color="auto"/>
              <w:bottom w:val="single" w:sz="6" w:space="0" w:color="auto"/>
              <w:end w:val="single" w:sz="6" w:space="0" w:color="auto"/>
            </w:tcBorders>
            <w:vAlign w:val="center"/>
          </w:tcPr>
          <w:p w14:paraId="565ECDE0" w14:textId="77777777" w:rsidR="0045757D" w:rsidRPr="00DC338B" w:rsidRDefault="0045757D" w:rsidP="00DC338B">
            <w:pPr>
              <w:pStyle w:val="ListParagraph"/>
              <w:tabs>
                <w:tab w:val="num" w:pos="90pt"/>
              </w:tabs>
              <w:spacing w:line="17pt" w:lineRule="exact"/>
              <w:ind w:start="18pt" w:hanging="35.45pt"/>
              <w:jc w:val="center"/>
              <w:rPr>
                <w:rFonts w:ascii="Times New Roman" w:hAnsi="Times New Roman"/>
                <w:b/>
              </w:rPr>
            </w:pPr>
            <w:r w:rsidRPr="00DC338B">
              <w:rPr>
                <w:rFonts w:ascii="Times New Roman" w:hAnsi="Times New Roman" w:hint="eastAsia"/>
                <w:b/>
              </w:rPr>
              <w:t xml:space="preserve"> </w:t>
            </w:r>
            <w:r w:rsidRPr="00DC338B">
              <w:rPr>
                <w:rFonts w:ascii="Times New Roman" w:hAnsi="Times New Roman"/>
                <w:b/>
              </w:rPr>
              <w:t xml:space="preserve">  </w:t>
            </w:r>
            <w:r w:rsidRPr="00DC338B">
              <w:rPr>
                <w:rFonts w:ascii="Times New Roman" w:hAnsi="Times New Roman"/>
                <w:b/>
              </w:rPr>
              <w:t>当服务年可享有的年假天数</w:t>
            </w:r>
          </w:p>
        </w:tc>
        <w:tc>
          <w:tcPr>
            <w:tcW w:w="78.40pt" w:type="dxa"/>
            <w:tcBorders>
              <w:top w:val="single" w:sz="6" w:space="0" w:color="auto"/>
              <w:start w:val="single" w:sz="6" w:space="0" w:color="auto"/>
              <w:bottom w:val="single" w:sz="6" w:space="0" w:color="auto"/>
              <w:end w:val="single" w:sz="6" w:space="0" w:color="auto"/>
            </w:tcBorders>
            <w:vAlign w:val="center"/>
          </w:tcPr>
          <w:p w14:paraId="0E0CE5DE" w14:textId="77777777" w:rsidR="0045757D" w:rsidRPr="00DC338B" w:rsidRDefault="0045757D" w:rsidP="00DC338B">
            <w:pPr>
              <w:pStyle w:val="ListParagraph"/>
              <w:tabs>
                <w:tab w:val="num" w:pos="90pt"/>
              </w:tabs>
              <w:spacing w:line="17pt" w:lineRule="exact"/>
              <w:ind w:start="18pt" w:hanging="35.45pt"/>
              <w:jc w:val="center"/>
              <w:rPr>
                <w:rFonts w:ascii="Times New Roman" w:hAnsi="Times New Roman"/>
                <w:b/>
              </w:rPr>
            </w:pPr>
            <w:r w:rsidRPr="00DC338B">
              <w:rPr>
                <w:rFonts w:ascii="Times New Roman" w:hAnsi="Times New Roman"/>
                <w:b/>
              </w:rPr>
              <w:t xml:space="preserve">  </w:t>
            </w:r>
            <w:r w:rsidRPr="00DC338B">
              <w:rPr>
                <w:rFonts w:ascii="Times New Roman" w:hAnsi="Times New Roman"/>
                <w:b/>
              </w:rPr>
              <w:t>总小时数</w:t>
            </w:r>
          </w:p>
        </w:tc>
      </w:tr>
      <w:tr w:rsidR="0045757D" w:rsidRPr="00B96265" w14:paraId="240F5FDE" w14:textId="77777777" w:rsidTr="0045757D">
        <w:trPr>
          <w:trHeight w:val="255"/>
          <w:jc w:val="center"/>
        </w:trPr>
        <w:tc>
          <w:tcPr>
            <w:tcW w:w="106.30pt" w:type="dxa"/>
            <w:tcBorders>
              <w:top w:val="single" w:sz="6" w:space="0" w:color="auto"/>
              <w:start w:val="single" w:sz="6" w:space="0" w:color="auto"/>
              <w:bottom w:val="single" w:sz="6" w:space="0" w:color="auto"/>
              <w:end w:val="single" w:sz="6" w:space="0" w:color="auto"/>
            </w:tcBorders>
            <w:vAlign w:val="center"/>
          </w:tcPr>
          <w:p w14:paraId="348670A7" w14:textId="77777777" w:rsidR="0045757D" w:rsidRPr="00DC338B" w:rsidRDefault="0045757D" w:rsidP="00DC338B">
            <w:pPr>
              <w:pStyle w:val="ListParagraph"/>
              <w:tabs>
                <w:tab w:val="num" w:pos="90pt"/>
              </w:tabs>
              <w:spacing w:line="17pt" w:lineRule="exact"/>
              <w:ind w:start="18pt" w:hanging="35.45pt"/>
              <w:jc w:val="center"/>
              <w:rPr>
                <w:rFonts w:ascii="Times New Roman" w:hAnsi="Times New Roman"/>
              </w:rPr>
            </w:pPr>
            <w:r w:rsidRPr="00DC338B">
              <w:rPr>
                <w:rFonts w:ascii="Times New Roman" w:hAnsi="Times New Roman"/>
              </w:rPr>
              <w:t>1</w:t>
            </w:r>
            <w:r w:rsidRPr="00DC338B">
              <w:rPr>
                <w:rFonts w:ascii="Times New Roman" w:hAnsi="Times New Roman"/>
              </w:rPr>
              <w:t>年</w:t>
            </w:r>
          </w:p>
        </w:tc>
        <w:tc>
          <w:tcPr>
            <w:tcW w:w="150.85pt" w:type="dxa"/>
            <w:tcBorders>
              <w:top w:val="single" w:sz="6" w:space="0" w:color="auto"/>
              <w:start w:val="single" w:sz="6" w:space="0" w:color="auto"/>
              <w:bottom w:val="single" w:sz="6" w:space="0" w:color="auto"/>
              <w:end w:val="single" w:sz="6" w:space="0" w:color="auto"/>
            </w:tcBorders>
            <w:vAlign w:val="center"/>
          </w:tcPr>
          <w:p w14:paraId="249C8D23" w14:textId="77777777" w:rsidR="0045757D" w:rsidRPr="00DC338B" w:rsidRDefault="0045757D" w:rsidP="00DC338B">
            <w:pPr>
              <w:pStyle w:val="ListParagraph"/>
              <w:tabs>
                <w:tab w:val="num" w:pos="90pt"/>
              </w:tabs>
              <w:spacing w:line="17pt" w:lineRule="exact"/>
              <w:ind w:start="18pt" w:hanging="35.45pt"/>
              <w:jc w:val="center"/>
              <w:rPr>
                <w:rFonts w:ascii="Times New Roman" w:hAnsi="Times New Roman"/>
              </w:rPr>
            </w:pPr>
            <w:r>
              <w:rPr>
                <w:rFonts w:ascii="Times New Roman" w:hAnsi="Times New Roman" w:hint="eastAsia"/>
              </w:rPr>
              <w:t>10</w:t>
            </w:r>
          </w:p>
        </w:tc>
        <w:tc>
          <w:tcPr>
            <w:tcW w:w="78.40pt" w:type="dxa"/>
            <w:tcBorders>
              <w:top w:val="single" w:sz="6" w:space="0" w:color="auto"/>
              <w:start w:val="single" w:sz="6" w:space="0" w:color="auto"/>
              <w:bottom w:val="single" w:sz="6" w:space="0" w:color="auto"/>
              <w:end w:val="single" w:sz="6" w:space="0" w:color="auto"/>
            </w:tcBorders>
            <w:vAlign w:val="center"/>
          </w:tcPr>
          <w:p w14:paraId="24DF42B8" w14:textId="77777777" w:rsidR="0045757D" w:rsidRPr="00DC338B" w:rsidRDefault="0045757D" w:rsidP="00DC338B">
            <w:pPr>
              <w:pStyle w:val="ListParagraph"/>
              <w:tabs>
                <w:tab w:val="num" w:pos="90pt"/>
              </w:tabs>
              <w:spacing w:line="17pt" w:lineRule="exact"/>
              <w:ind w:start="18pt" w:hanging="35.45pt"/>
              <w:jc w:val="center"/>
              <w:rPr>
                <w:rFonts w:ascii="Times New Roman" w:hAnsi="Times New Roman"/>
              </w:rPr>
            </w:pPr>
            <w:r>
              <w:rPr>
                <w:rFonts w:ascii="Times New Roman" w:hAnsi="Times New Roman" w:hint="eastAsia"/>
              </w:rPr>
              <w:t>8</w:t>
            </w:r>
            <w:r w:rsidRPr="00DC338B">
              <w:rPr>
                <w:rFonts w:ascii="Times New Roman" w:hAnsi="Times New Roman"/>
              </w:rPr>
              <w:t>0</w:t>
            </w:r>
          </w:p>
        </w:tc>
      </w:tr>
      <w:tr w:rsidR="0045757D" w:rsidRPr="00B96265" w14:paraId="7D70BDBA" w14:textId="77777777" w:rsidTr="0045757D">
        <w:trPr>
          <w:trHeight w:val="255"/>
          <w:jc w:val="center"/>
        </w:trPr>
        <w:tc>
          <w:tcPr>
            <w:tcW w:w="106.30pt" w:type="dxa"/>
            <w:tcBorders>
              <w:top w:val="single" w:sz="6" w:space="0" w:color="auto"/>
              <w:start w:val="single" w:sz="6" w:space="0" w:color="auto"/>
              <w:bottom w:val="single" w:sz="6" w:space="0" w:color="auto"/>
              <w:end w:val="single" w:sz="6" w:space="0" w:color="auto"/>
            </w:tcBorders>
            <w:vAlign w:val="center"/>
          </w:tcPr>
          <w:p w14:paraId="7CDD8503" w14:textId="77777777" w:rsidR="0045757D" w:rsidRPr="00DC338B" w:rsidRDefault="0045757D" w:rsidP="00DC338B">
            <w:pPr>
              <w:pStyle w:val="ListParagraph"/>
              <w:tabs>
                <w:tab w:val="num" w:pos="90pt"/>
              </w:tabs>
              <w:spacing w:line="17pt" w:lineRule="exact"/>
              <w:ind w:start="18pt" w:hanging="35.45pt"/>
              <w:jc w:val="center"/>
              <w:rPr>
                <w:rFonts w:ascii="Times New Roman" w:hAnsi="Times New Roman"/>
              </w:rPr>
            </w:pPr>
            <w:r w:rsidRPr="00DC338B">
              <w:rPr>
                <w:rFonts w:ascii="Times New Roman" w:hAnsi="Times New Roman"/>
              </w:rPr>
              <w:t>2</w:t>
            </w:r>
            <w:r w:rsidRPr="00DC338B">
              <w:rPr>
                <w:rFonts w:ascii="Times New Roman" w:hAnsi="Times New Roman"/>
              </w:rPr>
              <w:t>年</w:t>
            </w:r>
          </w:p>
        </w:tc>
        <w:tc>
          <w:tcPr>
            <w:tcW w:w="150.85pt" w:type="dxa"/>
            <w:tcBorders>
              <w:top w:val="single" w:sz="6" w:space="0" w:color="auto"/>
              <w:start w:val="single" w:sz="6" w:space="0" w:color="auto"/>
              <w:bottom w:val="single" w:sz="6" w:space="0" w:color="auto"/>
              <w:end w:val="single" w:sz="6" w:space="0" w:color="auto"/>
            </w:tcBorders>
            <w:vAlign w:val="center"/>
          </w:tcPr>
          <w:p w14:paraId="5944BB3A" w14:textId="77777777" w:rsidR="0045757D" w:rsidRPr="00DC338B" w:rsidRDefault="0045757D" w:rsidP="00DC338B">
            <w:pPr>
              <w:pStyle w:val="ListParagraph"/>
              <w:tabs>
                <w:tab w:val="num" w:pos="90pt"/>
              </w:tabs>
              <w:spacing w:line="17pt" w:lineRule="exact"/>
              <w:ind w:start="18pt" w:hanging="35.45pt"/>
              <w:jc w:val="center"/>
              <w:rPr>
                <w:rFonts w:ascii="Times New Roman" w:hAnsi="Times New Roman"/>
              </w:rPr>
            </w:pPr>
            <w:r w:rsidRPr="00DC338B">
              <w:rPr>
                <w:rFonts w:ascii="Times New Roman" w:hAnsi="Times New Roman"/>
              </w:rPr>
              <w:t>10</w:t>
            </w:r>
          </w:p>
        </w:tc>
        <w:tc>
          <w:tcPr>
            <w:tcW w:w="78.40pt" w:type="dxa"/>
            <w:tcBorders>
              <w:top w:val="single" w:sz="6" w:space="0" w:color="auto"/>
              <w:start w:val="single" w:sz="6" w:space="0" w:color="auto"/>
              <w:bottom w:val="single" w:sz="6" w:space="0" w:color="auto"/>
              <w:end w:val="single" w:sz="6" w:space="0" w:color="auto"/>
            </w:tcBorders>
            <w:vAlign w:val="center"/>
          </w:tcPr>
          <w:p w14:paraId="3CCF72B7" w14:textId="77777777" w:rsidR="0045757D" w:rsidRPr="00DC338B" w:rsidRDefault="0045757D" w:rsidP="00DC338B">
            <w:pPr>
              <w:pStyle w:val="ListParagraph"/>
              <w:tabs>
                <w:tab w:val="num" w:pos="90pt"/>
              </w:tabs>
              <w:spacing w:line="17pt" w:lineRule="exact"/>
              <w:ind w:start="18pt" w:hanging="35.45pt"/>
              <w:jc w:val="center"/>
              <w:rPr>
                <w:rFonts w:ascii="Times New Roman" w:hAnsi="Times New Roman"/>
              </w:rPr>
            </w:pPr>
            <w:r w:rsidRPr="00DC338B">
              <w:rPr>
                <w:rFonts w:ascii="Times New Roman" w:hAnsi="Times New Roman"/>
              </w:rPr>
              <w:t>80</w:t>
            </w:r>
          </w:p>
        </w:tc>
      </w:tr>
      <w:tr w:rsidR="0045757D" w:rsidRPr="00B96265" w14:paraId="54424095" w14:textId="77777777" w:rsidTr="0045757D">
        <w:trPr>
          <w:trHeight w:val="255"/>
          <w:jc w:val="center"/>
        </w:trPr>
        <w:tc>
          <w:tcPr>
            <w:tcW w:w="106.30pt" w:type="dxa"/>
            <w:tcBorders>
              <w:top w:val="single" w:sz="6" w:space="0" w:color="auto"/>
              <w:start w:val="single" w:sz="6" w:space="0" w:color="auto"/>
              <w:bottom w:val="single" w:sz="6" w:space="0" w:color="auto"/>
              <w:end w:val="single" w:sz="6" w:space="0" w:color="auto"/>
            </w:tcBorders>
            <w:vAlign w:val="center"/>
          </w:tcPr>
          <w:p w14:paraId="692B944F" w14:textId="77777777" w:rsidR="0045757D" w:rsidRPr="00DC338B" w:rsidRDefault="0045757D" w:rsidP="00DC338B">
            <w:pPr>
              <w:pStyle w:val="ListParagraph"/>
              <w:tabs>
                <w:tab w:val="num" w:pos="90pt"/>
              </w:tabs>
              <w:spacing w:line="17pt" w:lineRule="exact"/>
              <w:ind w:start="18pt" w:hanging="35.45pt"/>
              <w:jc w:val="center"/>
              <w:rPr>
                <w:rFonts w:ascii="Times New Roman" w:hAnsi="Times New Roman"/>
              </w:rPr>
            </w:pPr>
            <w:r w:rsidRPr="00DC338B">
              <w:rPr>
                <w:rFonts w:ascii="Times New Roman" w:hAnsi="Times New Roman"/>
              </w:rPr>
              <w:t>3</w:t>
            </w:r>
            <w:r w:rsidRPr="00DC338B">
              <w:rPr>
                <w:rFonts w:ascii="Times New Roman" w:hAnsi="Times New Roman"/>
              </w:rPr>
              <w:t>年</w:t>
            </w:r>
          </w:p>
        </w:tc>
        <w:tc>
          <w:tcPr>
            <w:tcW w:w="150.85pt" w:type="dxa"/>
            <w:tcBorders>
              <w:top w:val="single" w:sz="6" w:space="0" w:color="auto"/>
              <w:start w:val="single" w:sz="6" w:space="0" w:color="auto"/>
              <w:bottom w:val="single" w:sz="6" w:space="0" w:color="auto"/>
              <w:end w:val="single" w:sz="6" w:space="0" w:color="auto"/>
            </w:tcBorders>
            <w:vAlign w:val="center"/>
          </w:tcPr>
          <w:p w14:paraId="47E591C3" w14:textId="77777777" w:rsidR="0045757D" w:rsidRPr="00DC338B" w:rsidRDefault="0045757D" w:rsidP="00DC338B">
            <w:pPr>
              <w:pStyle w:val="ListParagraph"/>
              <w:tabs>
                <w:tab w:val="num" w:pos="90pt"/>
              </w:tabs>
              <w:spacing w:line="17pt" w:lineRule="exact"/>
              <w:ind w:start="18pt" w:hanging="35.45pt"/>
              <w:jc w:val="center"/>
              <w:rPr>
                <w:rFonts w:ascii="Times New Roman" w:hAnsi="Times New Roman"/>
              </w:rPr>
            </w:pPr>
            <w:r w:rsidRPr="00DC338B">
              <w:rPr>
                <w:rFonts w:ascii="Times New Roman" w:hAnsi="Times New Roman"/>
              </w:rPr>
              <w:t>11</w:t>
            </w:r>
          </w:p>
        </w:tc>
        <w:tc>
          <w:tcPr>
            <w:tcW w:w="78.40pt" w:type="dxa"/>
            <w:tcBorders>
              <w:top w:val="single" w:sz="6" w:space="0" w:color="auto"/>
              <w:start w:val="single" w:sz="6" w:space="0" w:color="auto"/>
              <w:bottom w:val="single" w:sz="6" w:space="0" w:color="auto"/>
              <w:end w:val="single" w:sz="6" w:space="0" w:color="auto"/>
            </w:tcBorders>
            <w:vAlign w:val="center"/>
          </w:tcPr>
          <w:p w14:paraId="4D15B15E" w14:textId="77777777" w:rsidR="0045757D" w:rsidRPr="00DC338B" w:rsidRDefault="0045757D" w:rsidP="00DC338B">
            <w:pPr>
              <w:pStyle w:val="ListParagraph"/>
              <w:tabs>
                <w:tab w:val="num" w:pos="90pt"/>
              </w:tabs>
              <w:spacing w:line="17pt" w:lineRule="exact"/>
              <w:ind w:start="18pt" w:hanging="35.45pt"/>
              <w:jc w:val="center"/>
              <w:rPr>
                <w:rFonts w:ascii="Times New Roman" w:hAnsi="Times New Roman"/>
              </w:rPr>
            </w:pPr>
            <w:r w:rsidRPr="00DC338B">
              <w:rPr>
                <w:rFonts w:ascii="Times New Roman" w:hAnsi="Times New Roman"/>
              </w:rPr>
              <w:t>88</w:t>
            </w:r>
          </w:p>
        </w:tc>
      </w:tr>
      <w:tr w:rsidR="0045757D" w:rsidRPr="00B96265" w14:paraId="253A45F6" w14:textId="77777777" w:rsidTr="0045757D">
        <w:trPr>
          <w:trHeight w:val="255"/>
          <w:jc w:val="center"/>
        </w:trPr>
        <w:tc>
          <w:tcPr>
            <w:tcW w:w="106.30pt" w:type="dxa"/>
            <w:tcBorders>
              <w:top w:val="single" w:sz="6" w:space="0" w:color="auto"/>
              <w:start w:val="single" w:sz="6" w:space="0" w:color="auto"/>
              <w:bottom w:val="single" w:sz="6" w:space="0" w:color="auto"/>
              <w:end w:val="single" w:sz="6" w:space="0" w:color="auto"/>
            </w:tcBorders>
            <w:vAlign w:val="center"/>
          </w:tcPr>
          <w:p w14:paraId="0CB48161" w14:textId="77777777" w:rsidR="0045757D" w:rsidRPr="00DC338B" w:rsidRDefault="0045757D" w:rsidP="00DC338B">
            <w:pPr>
              <w:pStyle w:val="ListParagraph"/>
              <w:tabs>
                <w:tab w:val="num" w:pos="90pt"/>
              </w:tabs>
              <w:spacing w:line="17pt" w:lineRule="exact"/>
              <w:ind w:start="18pt" w:hanging="35.45pt"/>
              <w:jc w:val="center"/>
              <w:rPr>
                <w:rFonts w:ascii="Times New Roman" w:hAnsi="Times New Roman"/>
              </w:rPr>
            </w:pPr>
            <w:r w:rsidRPr="00DC338B">
              <w:rPr>
                <w:rFonts w:ascii="Times New Roman" w:hAnsi="Times New Roman"/>
              </w:rPr>
              <w:t>4</w:t>
            </w:r>
            <w:r w:rsidRPr="00DC338B">
              <w:rPr>
                <w:rFonts w:ascii="Times New Roman" w:hAnsi="Times New Roman"/>
              </w:rPr>
              <w:t>年</w:t>
            </w:r>
          </w:p>
        </w:tc>
        <w:tc>
          <w:tcPr>
            <w:tcW w:w="150.85pt" w:type="dxa"/>
            <w:tcBorders>
              <w:top w:val="single" w:sz="6" w:space="0" w:color="auto"/>
              <w:start w:val="single" w:sz="6" w:space="0" w:color="auto"/>
              <w:bottom w:val="single" w:sz="6" w:space="0" w:color="auto"/>
              <w:end w:val="single" w:sz="6" w:space="0" w:color="auto"/>
            </w:tcBorders>
            <w:vAlign w:val="center"/>
          </w:tcPr>
          <w:p w14:paraId="03D41346" w14:textId="77777777" w:rsidR="0045757D" w:rsidRPr="00DC338B" w:rsidRDefault="0045757D" w:rsidP="00DC338B">
            <w:pPr>
              <w:pStyle w:val="ListParagraph"/>
              <w:tabs>
                <w:tab w:val="num" w:pos="90pt"/>
              </w:tabs>
              <w:spacing w:line="17pt" w:lineRule="exact"/>
              <w:ind w:start="18pt" w:hanging="35.45pt"/>
              <w:jc w:val="center"/>
              <w:rPr>
                <w:rFonts w:ascii="Times New Roman" w:hAnsi="Times New Roman"/>
              </w:rPr>
            </w:pPr>
            <w:r w:rsidRPr="00DC338B">
              <w:rPr>
                <w:rFonts w:ascii="Times New Roman" w:hAnsi="Times New Roman"/>
              </w:rPr>
              <w:t>12</w:t>
            </w:r>
          </w:p>
        </w:tc>
        <w:tc>
          <w:tcPr>
            <w:tcW w:w="78.40pt" w:type="dxa"/>
            <w:tcBorders>
              <w:top w:val="single" w:sz="6" w:space="0" w:color="auto"/>
              <w:start w:val="single" w:sz="6" w:space="0" w:color="auto"/>
              <w:bottom w:val="single" w:sz="6" w:space="0" w:color="auto"/>
              <w:end w:val="single" w:sz="6" w:space="0" w:color="auto"/>
            </w:tcBorders>
            <w:vAlign w:val="center"/>
          </w:tcPr>
          <w:p w14:paraId="79F41E45" w14:textId="77777777" w:rsidR="0045757D" w:rsidRPr="00DC338B" w:rsidRDefault="0045757D" w:rsidP="00DC338B">
            <w:pPr>
              <w:pStyle w:val="ListParagraph"/>
              <w:tabs>
                <w:tab w:val="num" w:pos="90pt"/>
              </w:tabs>
              <w:spacing w:line="17pt" w:lineRule="exact"/>
              <w:ind w:start="18pt" w:hanging="35.45pt"/>
              <w:jc w:val="center"/>
              <w:rPr>
                <w:rFonts w:ascii="Times New Roman" w:hAnsi="Times New Roman"/>
              </w:rPr>
            </w:pPr>
            <w:r w:rsidRPr="00DC338B">
              <w:rPr>
                <w:rFonts w:ascii="Times New Roman" w:hAnsi="Times New Roman"/>
              </w:rPr>
              <w:t>96</w:t>
            </w:r>
          </w:p>
        </w:tc>
      </w:tr>
      <w:tr w:rsidR="0045757D" w:rsidRPr="00B96265" w14:paraId="3AD4FE09" w14:textId="77777777" w:rsidTr="0045757D">
        <w:trPr>
          <w:trHeight w:val="255"/>
          <w:jc w:val="center"/>
        </w:trPr>
        <w:tc>
          <w:tcPr>
            <w:tcW w:w="106.30pt" w:type="dxa"/>
            <w:tcBorders>
              <w:top w:val="single" w:sz="6" w:space="0" w:color="auto"/>
              <w:start w:val="single" w:sz="6" w:space="0" w:color="auto"/>
              <w:bottom w:val="single" w:sz="6" w:space="0" w:color="auto"/>
              <w:end w:val="single" w:sz="6" w:space="0" w:color="auto"/>
            </w:tcBorders>
            <w:vAlign w:val="center"/>
          </w:tcPr>
          <w:p w14:paraId="479AC2D0" w14:textId="77777777" w:rsidR="0045757D" w:rsidRPr="00DC338B" w:rsidRDefault="0045757D" w:rsidP="00DC338B">
            <w:pPr>
              <w:pStyle w:val="ListParagraph"/>
              <w:tabs>
                <w:tab w:val="num" w:pos="90pt"/>
              </w:tabs>
              <w:spacing w:line="17pt" w:lineRule="exact"/>
              <w:ind w:start="18pt" w:hanging="35.45pt"/>
              <w:jc w:val="center"/>
              <w:rPr>
                <w:rFonts w:ascii="Times New Roman" w:hAnsi="Times New Roman"/>
              </w:rPr>
            </w:pPr>
            <w:r w:rsidRPr="00DC338B">
              <w:rPr>
                <w:rFonts w:ascii="Times New Roman" w:hAnsi="Times New Roman"/>
              </w:rPr>
              <w:t>5</w:t>
            </w:r>
            <w:r w:rsidRPr="00DC338B">
              <w:rPr>
                <w:rFonts w:ascii="Times New Roman" w:hAnsi="Times New Roman"/>
              </w:rPr>
              <w:t>年</w:t>
            </w:r>
          </w:p>
        </w:tc>
        <w:tc>
          <w:tcPr>
            <w:tcW w:w="150.85pt" w:type="dxa"/>
            <w:tcBorders>
              <w:top w:val="single" w:sz="6" w:space="0" w:color="auto"/>
              <w:start w:val="single" w:sz="6" w:space="0" w:color="auto"/>
              <w:bottom w:val="single" w:sz="6" w:space="0" w:color="auto"/>
              <w:end w:val="single" w:sz="6" w:space="0" w:color="auto"/>
            </w:tcBorders>
            <w:vAlign w:val="center"/>
          </w:tcPr>
          <w:p w14:paraId="1730743D" w14:textId="77777777" w:rsidR="0045757D" w:rsidRPr="00DC338B" w:rsidRDefault="0045757D" w:rsidP="00DC338B">
            <w:pPr>
              <w:pStyle w:val="ListParagraph"/>
              <w:tabs>
                <w:tab w:val="num" w:pos="90pt"/>
              </w:tabs>
              <w:spacing w:line="17pt" w:lineRule="exact"/>
              <w:ind w:start="18pt" w:hanging="35.45pt"/>
              <w:jc w:val="center"/>
              <w:rPr>
                <w:rFonts w:ascii="Times New Roman" w:hAnsi="Times New Roman"/>
              </w:rPr>
            </w:pPr>
            <w:r w:rsidRPr="00DC338B">
              <w:rPr>
                <w:rFonts w:ascii="Times New Roman" w:hAnsi="Times New Roman"/>
              </w:rPr>
              <w:t>13</w:t>
            </w:r>
          </w:p>
        </w:tc>
        <w:tc>
          <w:tcPr>
            <w:tcW w:w="78.40pt" w:type="dxa"/>
            <w:tcBorders>
              <w:top w:val="single" w:sz="6" w:space="0" w:color="auto"/>
              <w:start w:val="single" w:sz="6" w:space="0" w:color="auto"/>
              <w:bottom w:val="single" w:sz="6" w:space="0" w:color="auto"/>
              <w:end w:val="single" w:sz="6" w:space="0" w:color="auto"/>
            </w:tcBorders>
            <w:vAlign w:val="center"/>
          </w:tcPr>
          <w:p w14:paraId="38E8175C" w14:textId="77777777" w:rsidR="0045757D" w:rsidRPr="00DC338B" w:rsidRDefault="0045757D" w:rsidP="00DC338B">
            <w:pPr>
              <w:pStyle w:val="ListParagraph"/>
              <w:tabs>
                <w:tab w:val="num" w:pos="90pt"/>
              </w:tabs>
              <w:spacing w:line="17pt" w:lineRule="exact"/>
              <w:ind w:start="18pt" w:hanging="35.45pt"/>
              <w:jc w:val="center"/>
              <w:rPr>
                <w:rFonts w:ascii="Times New Roman" w:hAnsi="Times New Roman"/>
              </w:rPr>
            </w:pPr>
            <w:r w:rsidRPr="00DC338B">
              <w:rPr>
                <w:rFonts w:ascii="Times New Roman" w:hAnsi="Times New Roman"/>
              </w:rPr>
              <w:t>104</w:t>
            </w:r>
          </w:p>
        </w:tc>
      </w:tr>
      <w:tr w:rsidR="0045757D" w:rsidRPr="00B96265" w14:paraId="7882525D" w14:textId="77777777" w:rsidTr="0045757D">
        <w:trPr>
          <w:trHeight w:val="255"/>
          <w:jc w:val="center"/>
        </w:trPr>
        <w:tc>
          <w:tcPr>
            <w:tcW w:w="106.30pt" w:type="dxa"/>
            <w:tcBorders>
              <w:top w:val="single" w:sz="6" w:space="0" w:color="auto"/>
              <w:start w:val="single" w:sz="6" w:space="0" w:color="auto"/>
              <w:bottom w:val="single" w:sz="6" w:space="0" w:color="auto"/>
              <w:end w:val="single" w:sz="6" w:space="0" w:color="auto"/>
            </w:tcBorders>
            <w:vAlign w:val="center"/>
          </w:tcPr>
          <w:p w14:paraId="18228267" w14:textId="77777777" w:rsidR="0045757D" w:rsidRPr="00DC338B" w:rsidRDefault="0045757D" w:rsidP="00DC338B">
            <w:pPr>
              <w:pStyle w:val="ListParagraph"/>
              <w:tabs>
                <w:tab w:val="num" w:pos="90pt"/>
              </w:tabs>
              <w:spacing w:line="17pt" w:lineRule="exact"/>
              <w:ind w:start="18pt" w:hanging="35.45pt"/>
              <w:jc w:val="center"/>
              <w:rPr>
                <w:rFonts w:ascii="Times New Roman" w:hAnsi="Times New Roman"/>
              </w:rPr>
            </w:pPr>
            <w:r w:rsidRPr="00DC338B">
              <w:rPr>
                <w:rFonts w:ascii="Times New Roman" w:hAnsi="Times New Roman"/>
              </w:rPr>
              <w:t>6</w:t>
            </w:r>
            <w:r w:rsidRPr="00DC338B">
              <w:rPr>
                <w:rFonts w:ascii="Times New Roman" w:hAnsi="Times New Roman"/>
              </w:rPr>
              <w:t>年</w:t>
            </w:r>
          </w:p>
        </w:tc>
        <w:tc>
          <w:tcPr>
            <w:tcW w:w="150.85pt" w:type="dxa"/>
            <w:tcBorders>
              <w:top w:val="single" w:sz="6" w:space="0" w:color="auto"/>
              <w:start w:val="single" w:sz="6" w:space="0" w:color="auto"/>
              <w:bottom w:val="single" w:sz="6" w:space="0" w:color="auto"/>
              <w:end w:val="single" w:sz="6" w:space="0" w:color="auto"/>
            </w:tcBorders>
            <w:vAlign w:val="center"/>
          </w:tcPr>
          <w:p w14:paraId="7EF168CE" w14:textId="77777777" w:rsidR="0045757D" w:rsidRPr="00DC338B" w:rsidRDefault="0045757D" w:rsidP="00DC338B">
            <w:pPr>
              <w:pStyle w:val="ListParagraph"/>
              <w:tabs>
                <w:tab w:val="num" w:pos="90pt"/>
              </w:tabs>
              <w:spacing w:line="17pt" w:lineRule="exact"/>
              <w:ind w:start="18pt" w:hanging="35.45pt"/>
              <w:jc w:val="center"/>
              <w:rPr>
                <w:rFonts w:ascii="Times New Roman" w:hAnsi="Times New Roman"/>
              </w:rPr>
            </w:pPr>
            <w:r w:rsidRPr="00DC338B">
              <w:rPr>
                <w:rFonts w:ascii="Times New Roman" w:hAnsi="Times New Roman"/>
              </w:rPr>
              <w:t>14</w:t>
            </w:r>
          </w:p>
        </w:tc>
        <w:tc>
          <w:tcPr>
            <w:tcW w:w="78.40pt" w:type="dxa"/>
            <w:tcBorders>
              <w:top w:val="single" w:sz="6" w:space="0" w:color="auto"/>
              <w:start w:val="single" w:sz="6" w:space="0" w:color="auto"/>
              <w:bottom w:val="single" w:sz="6" w:space="0" w:color="auto"/>
              <w:end w:val="single" w:sz="6" w:space="0" w:color="auto"/>
            </w:tcBorders>
            <w:vAlign w:val="center"/>
          </w:tcPr>
          <w:p w14:paraId="0E4E9A4E" w14:textId="77777777" w:rsidR="0045757D" w:rsidRPr="00DC338B" w:rsidRDefault="0045757D" w:rsidP="00DC338B">
            <w:pPr>
              <w:pStyle w:val="ListParagraph"/>
              <w:tabs>
                <w:tab w:val="num" w:pos="90pt"/>
              </w:tabs>
              <w:spacing w:line="17pt" w:lineRule="exact"/>
              <w:ind w:start="18pt" w:hanging="35.45pt"/>
              <w:jc w:val="center"/>
              <w:rPr>
                <w:rFonts w:ascii="Times New Roman" w:hAnsi="Times New Roman"/>
              </w:rPr>
            </w:pPr>
            <w:r w:rsidRPr="00DC338B">
              <w:rPr>
                <w:rFonts w:ascii="Times New Roman" w:hAnsi="Times New Roman"/>
              </w:rPr>
              <w:t>112</w:t>
            </w:r>
          </w:p>
        </w:tc>
      </w:tr>
      <w:tr w:rsidR="0045757D" w:rsidRPr="00B96265" w14:paraId="645C5AAF" w14:textId="77777777" w:rsidTr="0045757D">
        <w:trPr>
          <w:trHeight w:val="255"/>
          <w:jc w:val="center"/>
        </w:trPr>
        <w:tc>
          <w:tcPr>
            <w:tcW w:w="106.30pt" w:type="dxa"/>
            <w:tcBorders>
              <w:top w:val="single" w:sz="6" w:space="0" w:color="auto"/>
              <w:start w:val="single" w:sz="6" w:space="0" w:color="auto"/>
              <w:bottom w:val="single" w:sz="6" w:space="0" w:color="auto"/>
              <w:end w:val="single" w:sz="6" w:space="0" w:color="auto"/>
            </w:tcBorders>
            <w:vAlign w:val="center"/>
          </w:tcPr>
          <w:p w14:paraId="3A9EA42F" w14:textId="77777777" w:rsidR="0045757D" w:rsidRPr="00DC338B" w:rsidRDefault="0045757D" w:rsidP="00DC338B">
            <w:pPr>
              <w:pStyle w:val="ListParagraph"/>
              <w:tabs>
                <w:tab w:val="num" w:pos="90pt"/>
              </w:tabs>
              <w:spacing w:line="17pt" w:lineRule="exact"/>
              <w:ind w:start="18pt" w:hanging="35.45pt"/>
              <w:jc w:val="center"/>
              <w:rPr>
                <w:rFonts w:ascii="Times New Roman" w:hAnsi="Times New Roman" w:hint="eastAsia"/>
              </w:rPr>
            </w:pPr>
            <w:r w:rsidRPr="00DC338B">
              <w:rPr>
                <w:rFonts w:ascii="Times New Roman" w:hAnsi="Times New Roman"/>
              </w:rPr>
              <w:t>7</w:t>
            </w:r>
            <w:r w:rsidRPr="00DC338B">
              <w:rPr>
                <w:rFonts w:ascii="Times New Roman" w:hAnsi="Times New Roman"/>
              </w:rPr>
              <w:t>年</w:t>
            </w:r>
            <w:r w:rsidRPr="00DC338B">
              <w:rPr>
                <w:rFonts w:ascii="Times New Roman" w:hAnsi="Times New Roman" w:hint="eastAsia"/>
              </w:rPr>
              <w:t>及以上</w:t>
            </w:r>
          </w:p>
        </w:tc>
        <w:tc>
          <w:tcPr>
            <w:tcW w:w="150.85pt" w:type="dxa"/>
            <w:tcBorders>
              <w:top w:val="single" w:sz="6" w:space="0" w:color="auto"/>
              <w:start w:val="single" w:sz="6" w:space="0" w:color="auto"/>
              <w:bottom w:val="single" w:sz="6" w:space="0" w:color="auto"/>
              <w:end w:val="single" w:sz="6" w:space="0" w:color="auto"/>
            </w:tcBorders>
            <w:vAlign w:val="center"/>
          </w:tcPr>
          <w:p w14:paraId="730D7637" w14:textId="77777777" w:rsidR="0045757D" w:rsidRPr="00DC338B" w:rsidRDefault="0045757D" w:rsidP="00DC338B">
            <w:pPr>
              <w:pStyle w:val="ListParagraph"/>
              <w:tabs>
                <w:tab w:val="num" w:pos="90pt"/>
              </w:tabs>
              <w:spacing w:line="17pt" w:lineRule="exact"/>
              <w:ind w:start="18pt" w:hanging="35.45pt"/>
              <w:jc w:val="center"/>
              <w:rPr>
                <w:rFonts w:ascii="Times New Roman" w:hAnsi="Times New Roman"/>
              </w:rPr>
            </w:pPr>
            <w:r w:rsidRPr="00DC338B">
              <w:rPr>
                <w:rFonts w:ascii="Times New Roman" w:hAnsi="Times New Roman"/>
              </w:rPr>
              <w:t>15</w:t>
            </w:r>
          </w:p>
        </w:tc>
        <w:tc>
          <w:tcPr>
            <w:tcW w:w="78.40pt" w:type="dxa"/>
            <w:tcBorders>
              <w:top w:val="single" w:sz="6" w:space="0" w:color="auto"/>
              <w:start w:val="single" w:sz="6" w:space="0" w:color="auto"/>
              <w:bottom w:val="single" w:sz="6" w:space="0" w:color="auto"/>
              <w:end w:val="single" w:sz="6" w:space="0" w:color="auto"/>
            </w:tcBorders>
            <w:vAlign w:val="center"/>
          </w:tcPr>
          <w:p w14:paraId="667CFF55" w14:textId="77777777" w:rsidR="0045757D" w:rsidRPr="00DC338B" w:rsidRDefault="0045757D" w:rsidP="00DC338B">
            <w:pPr>
              <w:pStyle w:val="ListParagraph"/>
              <w:tabs>
                <w:tab w:val="num" w:pos="90pt"/>
              </w:tabs>
              <w:spacing w:line="17pt" w:lineRule="exact"/>
              <w:ind w:start="18pt" w:hanging="35.45pt"/>
              <w:jc w:val="center"/>
              <w:rPr>
                <w:rFonts w:ascii="Times New Roman" w:hAnsi="Times New Roman"/>
              </w:rPr>
            </w:pPr>
            <w:r w:rsidRPr="00DC338B">
              <w:rPr>
                <w:rFonts w:ascii="Times New Roman" w:hAnsi="Times New Roman"/>
              </w:rPr>
              <w:t>120</w:t>
            </w:r>
          </w:p>
        </w:tc>
      </w:tr>
    </w:tbl>
    <w:p w14:paraId="460FE09D" w14:textId="77777777" w:rsidR="0045757D" w:rsidRDefault="0045757D" w:rsidP="00DC338B">
      <w:pPr>
        <w:spacing w:line="17pt" w:lineRule="exact"/>
        <w:jc w:val="both"/>
        <w:rPr>
          <w:rFonts w:ascii="Times New Roman" w:hAnsi="Times New Roman"/>
          <w:b/>
          <w:sz w:val="24"/>
          <w:szCs w:val="24"/>
        </w:rPr>
      </w:pPr>
    </w:p>
    <w:p w14:paraId="6A28B63B" w14:textId="77777777" w:rsidR="00E53523" w:rsidRPr="00B96265" w:rsidRDefault="00E53523" w:rsidP="00DC338B">
      <w:pPr>
        <w:numPr>
          <w:ilvl w:val="0"/>
          <w:numId w:val="16"/>
        </w:numPr>
        <w:spacing w:line="17pt" w:lineRule="exact"/>
        <w:jc w:val="both"/>
        <w:rPr>
          <w:rFonts w:ascii="Times New Roman" w:hAnsi="Times New Roman"/>
          <w:b/>
          <w:sz w:val="24"/>
          <w:szCs w:val="24"/>
        </w:rPr>
      </w:pPr>
      <w:r w:rsidRPr="00B96265">
        <w:rPr>
          <w:rFonts w:ascii="Times New Roman" w:hAnsi="Times New Roman"/>
          <w:b/>
          <w:sz w:val="24"/>
          <w:szCs w:val="24"/>
        </w:rPr>
        <w:t>员工累计工作已满</w:t>
      </w:r>
      <w:r w:rsidRPr="00B96265">
        <w:rPr>
          <w:rFonts w:ascii="Times New Roman" w:hAnsi="Times New Roman"/>
          <w:b/>
          <w:sz w:val="24"/>
          <w:szCs w:val="24"/>
        </w:rPr>
        <w:t>20</w:t>
      </w:r>
      <w:r w:rsidRPr="00B96265">
        <w:rPr>
          <w:rFonts w:ascii="Times New Roman" w:hAnsi="Times New Roman"/>
          <w:b/>
          <w:sz w:val="24"/>
          <w:szCs w:val="24"/>
        </w:rPr>
        <w:t>年的：</w:t>
      </w:r>
    </w:p>
    <w:tbl>
      <w:tblPr>
        <w:tblW w:w="0pt" w:type="auto"/>
        <w:jc w:val="center"/>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0pt" w:type="dxa"/>
          <w:end w:w="0pt" w:type="dxa"/>
        </w:tblCellMar>
        <w:tblLook w:firstRow="0" w:lastRow="0" w:firstColumn="0" w:lastColumn="0" w:noHBand="0" w:noVBand="0"/>
      </w:tblPr>
      <w:tblGrid>
        <w:gridCol w:w="2127"/>
        <w:gridCol w:w="3119"/>
        <w:gridCol w:w="1418"/>
      </w:tblGrid>
      <w:tr w:rsidR="0045757D" w:rsidRPr="00B96265" w14:paraId="0FFC6F2E" w14:textId="77777777" w:rsidTr="00DC338B">
        <w:trPr>
          <w:trHeight w:val="255"/>
          <w:jc w:val="center"/>
        </w:trPr>
        <w:tc>
          <w:tcPr>
            <w:tcW w:w="106.35pt" w:type="dxa"/>
            <w:tcBorders>
              <w:top w:val="single" w:sz="6" w:space="0" w:color="auto"/>
              <w:start w:val="single" w:sz="6" w:space="0" w:color="auto"/>
              <w:bottom w:val="single" w:sz="6" w:space="0" w:color="auto"/>
              <w:end w:val="single" w:sz="6" w:space="0" w:color="auto"/>
            </w:tcBorders>
            <w:vAlign w:val="center"/>
          </w:tcPr>
          <w:p w14:paraId="36E3F569" w14:textId="77777777" w:rsidR="0045757D" w:rsidRPr="00AE4836" w:rsidRDefault="0045757D" w:rsidP="004B20E4">
            <w:pPr>
              <w:pStyle w:val="ListParagraph"/>
              <w:tabs>
                <w:tab w:val="num" w:pos="90pt"/>
              </w:tabs>
              <w:spacing w:line="17pt" w:lineRule="exact"/>
              <w:ind w:start="18pt" w:hanging="35.45pt"/>
              <w:jc w:val="center"/>
              <w:rPr>
                <w:rFonts w:ascii="Times New Roman" w:hAnsi="Times New Roman"/>
                <w:b/>
              </w:rPr>
            </w:pPr>
            <w:r w:rsidRPr="00AE4836">
              <w:rPr>
                <w:rFonts w:ascii="Times New Roman" w:hAnsi="Times New Roman"/>
                <w:b/>
              </w:rPr>
              <w:t>为翼华服务年限</w:t>
            </w:r>
          </w:p>
        </w:tc>
        <w:tc>
          <w:tcPr>
            <w:tcW w:w="155.95pt" w:type="dxa"/>
            <w:tcBorders>
              <w:top w:val="single" w:sz="6" w:space="0" w:color="auto"/>
              <w:start w:val="single" w:sz="6" w:space="0" w:color="auto"/>
              <w:bottom w:val="single" w:sz="6" w:space="0" w:color="auto"/>
              <w:end w:val="single" w:sz="6" w:space="0" w:color="auto"/>
            </w:tcBorders>
            <w:vAlign w:val="center"/>
          </w:tcPr>
          <w:p w14:paraId="624AA046" w14:textId="77777777" w:rsidR="0045757D" w:rsidRPr="00AE4836" w:rsidRDefault="0045757D" w:rsidP="004B20E4">
            <w:pPr>
              <w:pStyle w:val="ListParagraph"/>
              <w:tabs>
                <w:tab w:val="num" w:pos="90pt"/>
              </w:tabs>
              <w:spacing w:line="17pt" w:lineRule="exact"/>
              <w:ind w:start="18pt" w:hanging="35.45pt"/>
              <w:jc w:val="center"/>
              <w:rPr>
                <w:rFonts w:ascii="Times New Roman" w:hAnsi="Times New Roman"/>
                <w:b/>
              </w:rPr>
            </w:pPr>
            <w:r w:rsidRPr="00AE4836">
              <w:rPr>
                <w:rFonts w:ascii="Times New Roman" w:hAnsi="Times New Roman" w:hint="eastAsia"/>
                <w:b/>
              </w:rPr>
              <w:t xml:space="preserve"> </w:t>
            </w:r>
            <w:r w:rsidRPr="00AE4836">
              <w:rPr>
                <w:rFonts w:ascii="Times New Roman" w:hAnsi="Times New Roman"/>
                <w:b/>
              </w:rPr>
              <w:t xml:space="preserve">  </w:t>
            </w:r>
            <w:r w:rsidRPr="00AE4836">
              <w:rPr>
                <w:rFonts w:ascii="Times New Roman" w:hAnsi="Times New Roman"/>
                <w:b/>
              </w:rPr>
              <w:t>当服务年可享有的年假天数</w:t>
            </w:r>
          </w:p>
        </w:tc>
        <w:tc>
          <w:tcPr>
            <w:tcW w:w="70.90pt" w:type="dxa"/>
            <w:tcBorders>
              <w:top w:val="single" w:sz="6" w:space="0" w:color="auto"/>
              <w:start w:val="single" w:sz="6" w:space="0" w:color="auto"/>
              <w:bottom w:val="single" w:sz="6" w:space="0" w:color="auto"/>
              <w:end w:val="single" w:sz="6" w:space="0" w:color="auto"/>
            </w:tcBorders>
            <w:vAlign w:val="center"/>
          </w:tcPr>
          <w:p w14:paraId="63F3832E" w14:textId="77777777" w:rsidR="0045757D" w:rsidRPr="00AE4836" w:rsidRDefault="0045757D" w:rsidP="004B20E4">
            <w:pPr>
              <w:pStyle w:val="ListParagraph"/>
              <w:tabs>
                <w:tab w:val="num" w:pos="90pt"/>
              </w:tabs>
              <w:spacing w:line="17pt" w:lineRule="exact"/>
              <w:ind w:start="18pt" w:hanging="35.45pt"/>
              <w:jc w:val="center"/>
              <w:rPr>
                <w:rFonts w:ascii="Times New Roman" w:hAnsi="Times New Roman"/>
                <w:b/>
              </w:rPr>
            </w:pPr>
            <w:r w:rsidRPr="00AE4836">
              <w:rPr>
                <w:rFonts w:ascii="Times New Roman" w:hAnsi="Times New Roman"/>
                <w:b/>
              </w:rPr>
              <w:t xml:space="preserve">  </w:t>
            </w:r>
            <w:r w:rsidRPr="00AE4836">
              <w:rPr>
                <w:rFonts w:ascii="Times New Roman" w:hAnsi="Times New Roman"/>
                <w:b/>
              </w:rPr>
              <w:t>总小时数</w:t>
            </w:r>
          </w:p>
        </w:tc>
      </w:tr>
      <w:tr w:rsidR="0045757D" w:rsidRPr="00B96265" w14:paraId="3EC19A02" w14:textId="77777777" w:rsidTr="00DC338B">
        <w:trPr>
          <w:trHeight w:val="255"/>
          <w:jc w:val="center"/>
        </w:trPr>
        <w:tc>
          <w:tcPr>
            <w:tcW w:w="106.35pt" w:type="dxa"/>
            <w:tcBorders>
              <w:top w:val="single" w:sz="6" w:space="0" w:color="auto"/>
              <w:start w:val="single" w:sz="6" w:space="0" w:color="auto"/>
              <w:bottom w:val="single" w:sz="6" w:space="0" w:color="auto"/>
              <w:end w:val="single" w:sz="6" w:space="0" w:color="auto"/>
            </w:tcBorders>
            <w:vAlign w:val="center"/>
          </w:tcPr>
          <w:p w14:paraId="6241E7AA" w14:textId="77777777" w:rsidR="0045757D" w:rsidRPr="00CF06E1" w:rsidRDefault="0045757D" w:rsidP="004B20E4">
            <w:pPr>
              <w:pStyle w:val="ListParagraph"/>
              <w:tabs>
                <w:tab w:val="num" w:pos="90pt"/>
              </w:tabs>
              <w:spacing w:line="17pt" w:lineRule="exact"/>
              <w:ind w:start="18pt" w:hanging="35.45pt"/>
              <w:jc w:val="center"/>
              <w:rPr>
                <w:rFonts w:ascii="Times New Roman" w:hAnsi="Times New Roman"/>
              </w:rPr>
            </w:pPr>
            <w:r w:rsidRPr="00CF06E1">
              <w:rPr>
                <w:rFonts w:ascii="Times New Roman" w:hAnsi="Times New Roman"/>
              </w:rPr>
              <w:t>1</w:t>
            </w:r>
            <w:r w:rsidRPr="00CF06E1">
              <w:rPr>
                <w:rFonts w:ascii="Times New Roman" w:hAnsi="Times New Roman"/>
              </w:rPr>
              <w:t>年</w:t>
            </w:r>
          </w:p>
        </w:tc>
        <w:tc>
          <w:tcPr>
            <w:tcW w:w="155.95pt" w:type="dxa"/>
            <w:tcBorders>
              <w:top w:val="single" w:sz="6" w:space="0" w:color="auto"/>
              <w:start w:val="single" w:sz="6" w:space="0" w:color="auto"/>
              <w:bottom w:val="single" w:sz="6" w:space="0" w:color="auto"/>
              <w:end w:val="single" w:sz="6" w:space="0" w:color="auto"/>
            </w:tcBorders>
            <w:vAlign w:val="center"/>
          </w:tcPr>
          <w:p w14:paraId="15614831" w14:textId="77777777" w:rsidR="0045757D" w:rsidRPr="00CF06E1" w:rsidRDefault="0045757D" w:rsidP="004B20E4">
            <w:pPr>
              <w:pStyle w:val="ListParagraph"/>
              <w:tabs>
                <w:tab w:val="num" w:pos="90pt"/>
              </w:tabs>
              <w:spacing w:line="17pt" w:lineRule="exact"/>
              <w:ind w:start="18pt" w:hanging="35.45pt"/>
              <w:jc w:val="center"/>
              <w:rPr>
                <w:rFonts w:ascii="Times New Roman" w:hAnsi="Times New Roman"/>
              </w:rPr>
            </w:pPr>
            <w:r>
              <w:rPr>
                <w:rFonts w:ascii="Times New Roman" w:hAnsi="Times New Roman" w:hint="eastAsia"/>
              </w:rPr>
              <w:t>15</w:t>
            </w:r>
          </w:p>
        </w:tc>
        <w:tc>
          <w:tcPr>
            <w:tcW w:w="70.90pt" w:type="dxa"/>
            <w:tcBorders>
              <w:top w:val="single" w:sz="6" w:space="0" w:color="auto"/>
              <w:start w:val="single" w:sz="6" w:space="0" w:color="auto"/>
              <w:bottom w:val="single" w:sz="6" w:space="0" w:color="auto"/>
              <w:end w:val="single" w:sz="6" w:space="0" w:color="auto"/>
            </w:tcBorders>
            <w:vAlign w:val="center"/>
          </w:tcPr>
          <w:p w14:paraId="501B34B3" w14:textId="77777777" w:rsidR="0045757D" w:rsidRPr="00CF06E1" w:rsidRDefault="0045757D" w:rsidP="00DC338B">
            <w:pPr>
              <w:pStyle w:val="ListParagraph"/>
              <w:tabs>
                <w:tab w:val="num" w:pos="90pt"/>
              </w:tabs>
              <w:spacing w:line="17pt" w:lineRule="exact"/>
              <w:ind w:start="18pt" w:hanging="35.45pt"/>
              <w:jc w:val="center"/>
              <w:rPr>
                <w:rFonts w:ascii="Times New Roman" w:hAnsi="Times New Roman"/>
              </w:rPr>
            </w:pPr>
            <w:r>
              <w:rPr>
                <w:rFonts w:ascii="Times New Roman" w:hAnsi="Times New Roman" w:hint="eastAsia"/>
              </w:rPr>
              <w:t>120</w:t>
            </w:r>
          </w:p>
        </w:tc>
      </w:tr>
      <w:tr w:rsidR="0045757D" w:rsidRPr="00B96265" w14:paraId="410B891C" w14:textId="77777777" w:rsidTr="00DC338B">
        <w:trPr>
          <w:trHeight w:val="255"/>
          <w:jc w:val="center"/>
        </w:trPr>
        <w:tc>
          <w:tcPr>
            <w:tcW w:w="106.35pt" w:type="dxa"/>
            <w:tcBorders>
              <w:top w:val="single" w:sz="6" w:space="0" w:color="auto"/>
              <w:start w:val="single" w:sz="6" w:space="0" w:color="auto"/>
              <w:bottom w:val="single" w:sz="6" w:space="0" w:color="auto"/>
              <w:end w:val="single" w:sz="6" w:space="0" w:color="auto"/>
            </w:tcBorders>
            <w:vAlign w:val="center"/>
          </w:tcPr>
          <w:p w14:paraId="243E168B" w14:textId="77777777" w:rsidR="0045757D" w:rsidRPr="00CF06E1" w:rsidRDefault="0045757D" w:rsidP="004B20E4">
            <w:pPr>
              <w:pStyle w:val="ListParagraph"/>
              <w:tabs>
                <w:tab w:val="num" w:pos="90pt"/>
              </w:tabs>
              <w:spacing w:line="17pt" w:lineRule="exact"/>
              <w:ind w:start="18pt" w:hanging="35.45pt"/>
              <w:jc w:val="center"/>
              <w:rPr>
                <w:rFonts w:ascii="Times New Roman" w:hAnsi="Times New Roman"/>
              </w:rPr>
            </w:pPr>
            <w:r>
              <w:rPr>
                <w:rFonts w:ascii="Times New Roman" w:hAnsi="Times New Roman" w:hint="eastAsia"/>
              </w:rPr>
              <w:t>N</w:t>
            </w:r>
            <w:r>
              <w:rPr>
                <w:rFonts w:ascii="Times New Roman" w:hAnsi="Times New Roman" w:hint="eastAsia"/>
              </w:rPr>
              <w:t>年</w:t>
            </w:r>
          </w:p>
        </w:tc>
        <w:tc>
          <w:tcPr>
            <w:tcW w:w="155.95pt" w:type="dxa"/>
            <w:tcBorders>
              <w:top w:val="single" w:sz="6" w:space="0" w:color="auto"/>
              <w:start w:val="single" w:sz="6" w:space="0" w:color="auto"/>
              <w:bottom w:val="single" w:sz="6" w:space="0" w:color="auto"/>
              <w:end w:val="single" w:sz="6" w:space="0" w:color="auto"/>
            </w:tcBorders>
            <w:vAlign w:val="center"/>
          </w:tcPr>
          <w:p w14:paraId="7CF3A7D6" w14:textId="77777777" w:rsidR="0045757D" w:rsidRPr="00CF06E1" w:rsidRDefault="0045757D" w:rsidP="004B20E4">
            <w:pPr>
              <w:pStyle w:val="ListParagraph"/>
              <w:tabs>
                <w:tab w:val="num" w:pos="90pt"/>
              </w:tabs>
              <w:spacing w:line="17pt" w:lineRule="exact"/>
              <w:ind w:start="18pt" w:hanging="35.45pt"/>
              <w:jc w:val="center"/>
              <w:rPr>
                <w:rFonts w:ascii="Times New Roman" w:hAnsi="Times New Roman"/>
              </w:rPr>
            </w:pPr>
            <w:r>
              <w:rPr>
                <w:rFonts w:ascii="Times New Roman" w:hAnsi="Times New Roman" w:hint="eastAsia"/>
              </w:rPr>
              <w:t>15</w:t>
            </w:r>
          </w:p>
        </w:tc>
        <w:tc>
          <w:tcPr>
            <w:tcW w:w="70.90pt" w:type="dxa"/>
            <w:tcBorders>
              <w:top w:val="single" w:sz="6" w:space="0" w:color="auto"/>
              <w:start w:val="single" w:sz="6" w:space="0" w:color="auto"/>
              <w:bottom w:val="single" w:sz="6" w:space="0" w:color="auto"/>
              <w:end w:val="single" w:sz="6" w:space="0" w:color="auto"/>
            </w:tcBorders>
            <w:vAlign w:val="center"/>
          </w:tcPr>
          <w:p w14:paraId="2A7AB8AD" w14:textId="77777777" w:rsidR="0045757D" w:rsidRPr="00CF06E1" w:rsidRDefault="0045757D" w:rsidP="004B20E4">
            <w:pPr>
              <w:pStyle w:val="ListParagraph"/>
              <w:tabs>
                <w:tab w:val="num" w:pos="90pt"/>
              </w:tabs>
              <w:spacing w:line="17pt" w:lineRule="exact"/>
              <w:ind w:start="18pt" w:hanging="35.45pt"/>
              <w:jc w:val="center"/>
              <w:rPr>
                <w:rFonts w:ascii="Times New Roman" w:hAnsi="Times New Roman"/>
              </w:rPr>
            </w:pPr>
            <w:r>
              <w:rPr>
                <w:rFonts w:ascii="Times New Roman" w:hAnsi="Times New Roman" w:hint="eastAsia"/>
              </w:rPr>
              <w:t>120</w:t>
            </w:r>
          </w:p>
        </w:tc>
      </w:tr>
    </w:tbl>
    <w:p w14:paraId="7297BCDA" w14:textId="77777777" w:rsidR="00E53523" w:rsidRPr="00B96265" w:rsidRDefault="00E53523" w:rsidP="00ED43C9">
      <w:pPr>
        <w:pStyle w:val="ListParagraph"/>
        <w:tabs>
          <w:tab w:val="num" w:pos="90pt"/>
        </w:tabs>
        <w:spacing w:line="18pt" w:lineRule="auto"/>
        <w:ind w:start="70.90pt" w:hanging="35.45pt"/>
        <w:jc w:val="both"/>
        <w:rPr>
          <w:rFonts w:ascii="Times New Roman" w:hAnsi="Times New Roman"/>
          <w:sz w:val="24"/>
          <w:szCs w:val="24"/>
        </w:rPr>
      </w:pPr>
    </w:p>
    <w:p w14:paraId="4234F48D" w14:textId="77777777" w:rsidR="009B65DC" w:rsidRPr="00B96265" w:rsidRDefault="00E53523" w:rsidP="00ED43C9">
      <w:pPr>
        <w:pStyle w:val="ListParagraph"/>
        <w:numPr>
          <w:ilvl w:val="2"/>
          <w:numId w:val="1"/>
        </w:numPr>
        <w:tabs>
          <w:tab w:val="start" w:pos="78pt"/>
        </w:tabs>
        <w:spacing w:after="0pt" w:line="18pt" w:lineRule="auto"/>
        <w:ind w:start="78pt" w:hanging="35.45pt"/>
        <w:jc w:val="both"/>
        <w:rPr>
          <w:rFonts w:ascii="Times New Roman" w:hAnsi="Times New Roman"/>
          <w:sz w:val="24"/>
          <w:szCs w:val="24"/>
        </w:rPr>
      </w:pPr>
      <w:r w:rsidRPr="00B96265">
        <w:rPr>
          <w:rFonts w:ascii="Times New Roman" w:hAnsi="Times New Roman"/>
          <w:sz w:val="24"/>
          <w:szCs w:val="24"/>
        </w:rPr>
        <w:t>当年</w:t>
      </w:r>
      <w:r w:rsidR="003B2120" w:rsidRPr="00B96265">
        <w:rPr>
          <w:rFonts w:ascii="Times New Roman" w:hAnsi="Times New Roman"/>
          <w:sz w:val="24"/>
          <w:szCs w:val="24"/>
        </w:rPr>
        <w:t>度</w:t>
      </w:r>
      <w:r w:rsidRPr="00B96265">
        <w:rPr>
          <w:rFonts w:ascii="Times New Roman" w:hAnsi="Times New Roman"/>
          <w:sz w:val="24"/>
          <w:szCs w:val="24"/>
        </w:rPr>
        <w:t>（当前和以下所提到的</w:t>
      </w:r>
      <w:r w:rsidRPr="00B96265">
        <w:rPr>
          <w:rFonts w:ascii="Times New Roman" w:hAnsi="Times New Roman"/>
          <w:sz w:val="24"/>
          <w:szCs w:val="24"/>
        </w:rPr>
        <w:t>‘</w:t>
      </w:r>
      <w:r w:rsidRPr="00B96265">
        <w:rPr>
          <w:rFonts w:ascii="Times New Roman" w:hAnsi="Times New Roman"/>
          <w:sz w:val="24"/>
          <w:szCs w:val="24"/>
        </w:rPr>
        <w:t>年</w:t>
      </w:r>
      <w:r w:rsidRPr="00B96265">
        <w:rPr>
          <w:rFonts w:ascii="Times New Roman" w:hAnsi="Times New Roman"/>
          <w:sz w:val="24"/>
          <w:szCs w:val="24"/>
        </w:rPr>
        <w:t>’</w:t>
      </w:r>
      <w:r w:rsidRPr="00B96265">
        <w:rPr>
          <w:rFonts w:ascii="Times New Roman" w:hAnsi="Times New Roman"/>
          <w:sz w:val="24"/>
          <w:szCs w:val="24"/>
        </w:rPr>
        <w:t>或</w:t>
      </w:r>
      <w:r w:rsidRPr="00B96265">
        <w:rPr>
          <w:rFonts w:ascii="Times New Roman" w:hAnsi="Times New Roman"/>
          <w:sz w:val="24"/>
          <w:szCs w:val="24"/>
        </w:rPr>
        <w:t>‘</w:t>
      </w:r>
      <w:r w:rsidRPr="00B96265">
        <w:rPr>
          <w:rFonts w:ascii="Times New Roman" w:hAnsi="Times New Roman"/>
          <w:sz w:val="24"/>
          <w:szCs w:val="24"/>
        </w:rPr>
        <w:t>年度</w:t>
      </w:r>
      <w:r w:rsidRPr="00B96265">
        <w:rPr>
          <w:rFonts w:ascii="Times New Roman" w:hAnsi="Times New Roman"/>
          <w:sz w:val="24"/>
          <w:szCs w:val="24"/>
        </w:rPr>
        <w:t>’</w:t>
      </w:r>
      <w:r w:rsidR="00775757" w:rsidRPr="00B96265">
        <w:rPr>
          <w:rFonts w:ascii="Times New Roman" w:hAnsi="Times New Roman"/>
          <w:sz w:val="24"/>
          <w:szCs w:val="24"/>
        </w:rPr>
        <w:t>，如未特别指出均指日历年度</w:t>
      </w:r>
      <w:r w:rsidRPr="00B96265">
        <w:rPr>
          <w:rFonts w:ascii="Times New Roman" w:hAnsi="Times New Roman"/>
          <w:sz w:val="24"/>
          <w:szCs w:val="24"/>
        </w:rPr>
        <w:t>）的年假需在</w:t>
      </w:r>
      <w:r w:rsidR="00DD44B2" w:rsidRPr="00B96265">
        <w:rPr>
          <w:rFonts w:ascii="Times New Roman" w:hAnsi="Times New Roman"/>
          <w:sz w:val="24"/>
          <w:szCs w:val="24"/>
        </w:rPr>
        <w:t>该日历年</w:t>
      </w:r>
      <w:r w:rsidRPr="00B96265">
        <w:rPr>
          <w:rFonts w:ascii="Times New Roman" w:hAnsi="Times New Roman"/>
          <w:sz w:val="24"/>
          <w:szCs w:val="24"/>
        </w:rPr>
        <w:t>内</w:t>
      </w:r>
      <w:r w:rsidR="003B2120" w:rsidRPr="00B96265">
        <w:rPr>
          <w:rFonts w:ascii="Times New Roman" w:hAnsi="Times New Roman"/>
          <w:sz w:val="24"/>
          <w:szCs w:val="24"/>
        </w:rPr>
        <w:t>集中安排</w:t>
      </w:r>
      <w:r w:rsidRPr="00B96265">
        <w:rPr>
          <w:rFonts w:ascii="Times New Roman" w:hAnsi="Times New Roman"/>
          <w:sz w:val="24"/>
          <w:szCs w:val="24"/>
        </w:rPr>
        <w:t>使用。例如，</w:t>
      </w:r>
      <w:r w:rsidR="00DD44B2" w:rsidRPr="00B96265">
        <w:rPr>
          <w:rFonts w:ascii="Times New Roman" w:hAnsi="Times New Roman"/>
          <w:sz w:val="24"/>
          <w:szCs w:val="24"/>
        </w:rPr>
        <w:t>20</w:t>
      </w:r>
      <w:r w:rsidR="006B6F21">
        <w:rPr>
          <w:rFonts w:ascii="Times New Roman" w:hAnsi="Times New Roman" w:hint="eastAsia"/>
          <w:sz w:val="24"/>
          <w:szCs w:val="24"/>
        </w:rPr>
        <w:t>20</w:t>
      </w:r>
      <w:r w:rsidR="00DD44B2" w:rsidRPr="00B96265">
        <w:rPr>
          <w:rFonts w:ascii="Times New Roman" w:hAnsi="Times New Roman"/>
          <w:sz w:val="24"/>
          <w:szCs w:val="24"/>
        </w:rPr>
        <w:t>年的年假需在</w:t>
      </w:r>
      <w:r w:rsidR="00DD44B2" w:rsidRPr="00B96265">
        <w:rPr>
          <w:rFonts w:ascii="Times New Roman" w:hAnsi="Times New Roman"/>
          <w:sz w:val="24"/>
          <w:szCs w:val="24"/>
        </w:rPr>
        <w:t>20</w:t>
      </w:r>
      <w:r w:rsidR="006B6F21">
        <w:rPr>
          <w:rFonts w:ascii="Times New Roman" w:hAnsi="Times New Roman" w:hint="eastAsia"/>
          <w:sz w:val="24"/>
          <w:szCs w:val="24"/>
        </w:rPr>
        <w:t>20</w:t>
      </w:r>
      <w:r w:rsidR="00DD44B2" w:rsidRPr="00B96265">
        <w:rPr>
          <w:rFonts w:ascii="Times New Roman" w:hAnsi="Times New Roman"/>
          <w:sz w:val="24"/>
          <w:szCs w:val="24"/>
        </w:rPr>
        <w:t>年</w:t>
      </w:r>
      <w:r w:rsidR="00DD44B2" w:rsidRPr="00B96265">
        <w:rPr>
          <w:rFonts w:ascii="Times New Roman" w:hAnsi="Times New Roman"/>
          <w:sz w:val="24"/>
          <w:szCs w:val="24"/>
        </w:rPr>
        <w:t>12</w:t>
      </w:r>
      <w:r w:rsidR="00DD44B2" w:rsidRPr="00B96265">
        <w:rPr>
          <w:rFonts w:ascii="Times New Roman" w:hAnsi="Times New Roman"/>
          <w:sz w:val="24"/>
          <w:szCs w:val="24"/>
        </w:rPr>
        <w:t>月</w:t>
      </w:r>
      <w:r w:rsidR="00DD44B2" w:rsidRPr="00B96265">
        <w:rPr>
          <w:rFonts w:ascii="Times New Roman" w:hAnsi="Times New Roman"/>
          <w:sz w:val="24"/>
          <w:szCs w:val="24"/>
        </w:rPr>
        <w:t>31</w:t>
      </w:r>
      <w:r w:rsidR="00DD44B2" w:rsidRPr="00B96265">
        <w:rPr>
          <w:rFonts w:ascii="Times New Roman" w:hAnsi="Times New Roman"/>
          <w:sz w:val="24"/>
          <w:szCs w:val="24"/>
        </w:rPr>
        <w:t>日前用完</w:t>
      </w:r>
      <w:r w:rsidRPr="00B96265">
        <w:rPr>
          <w:rFonts w:ascii="Times New Roman" w:hAnsi="Times New Roman"/>
          <w:sz w:val="24"/>
          <w:szCs w:val="24"/>
        </w:rPr>
        <w:t>。</w:t>
      </w:r>
      <w:r w:rsidR="003B2120" w:rsidRPr="00B96265">
        <w:rPr>
          <w:rFonts w:ascii="Times New Roman" w:hAnsi="Times New Roman"/>
          <w:sz w:val="24"/>
          <w:szCs w:val="24"/>
        </w:rPr>
        <w:t>如因工作需要确实不能安排的可以</w:t>
      </w:r>
      <w:r w:rsidR="00EB0614">
        <w:rPr>
          <w:rFonts w:ascii="Times New Roman" w:hAnsi="Times New Roman" w:hint="eastAsia"/>
          <w:sz w:val="24"/>
          <w:szCs w:val="24"/>
        </w:rPr>
        <w:t>在</w:t>
      </w:r>
      <w:r w:rsidR="003B2120" w:rsidRPr="00B96265">
        <w:rPr>
          <w:rFonts w:ascii="Times New Roman" w:hAnsi="Times New Roman"/>
          <w:sz w:val="24"/>
          <w:szCs w:val="24"/>
        </w:rPr>
        <w:t>次年</w:t>
      </w:r>
      <w:r w:rsidR="00A64B30">
        <w:rPr>
          <w:rFonts w:ascii="Times New Roman" w:hAnsi="Times New Roman" w:hint="eastAsia"/>
          <w:sz w:val="24"/>
          <w:szCs w:val="24"/>
        </w:rPr>
        <w:t>9</w:t>
      </w:r>
      <w:r w:rsidR="003B2120" w:rsidRPr="00B96265">
        <w:rPr>
          <w:rFonts w:ascii="Times New Roman" w:hAnsi="Times New Roman"/>
          <w:sz w:val="24"/>
          <w:szCs w:val="24"/>
        </w:rPr>
        <w:t>月</w:t>
      </w:r>
      <w:r w:rsidR="003B2120" w:rsidRPr="00B96265">
        <w:rPr>
          <w:rFonts w:ascii="Times New Roman" w:hAnsi="Times New Roman"/>
          <w:sz w:val="24"/>
          <w:szCs w:val="24"/>
        </w:rPr>
        <w:t>3</w:t>
      </w:r>
      <w:r w:rsidR="00A64B30">
        <w:rPr>
          <w:rFonts w:ascii="Times New Roman" w:hAnsi="Times New Roman" w:hint="eastAsia"/>
          <w:sz w:val="24"/>
          <w:szCs w:val="24"/>
        </w:rPr>
        <w:t>0</w:t>
      </w:r>
      <w:r w:rsidR="003B2120" w:rsidRPr="00B96265">
        <w:rPr>
          <w:rFonts w:ascii="Times New Roman" w:hAnsi="Times New Roman"/>
          <w:sz w:val="24"/>
          <w:szCs w:val="24"/>
        </w:rPr>
        <w:t>日前</w:t>
      </w:r>
      <w:r w:rsidR="00EB0614">
        <w:rPr>
          <w:rFonts w:ascii="Times New Roman" w:hAnsi="Times New Roman" w:hint="eastAsia"/>
          <w:sz w:val="24"/>
          <w:szCs w:val="24"/>
        </w:rPr>
        <w:t>安排休假</w:t>
      </w:r>
      <w:r w:rsidR="003B2120" w:rsidRPr="00B96265">
        <w:rPr>
          <w:rFonts w:ascii="Times New Roman" w:hAnsi="Times New Roman"/>
          <w:sz w:val="24"/>
          <w:szCs w:val="24"/>
        </w:rPr>
        <w:t>，优先休国家法定年假部分，后休公司年假部分。当年度所有年假于次年</w:t>
      </w:r>
      <w:r w:rsidR="00A64B30">
        <w:rPr>
          <w:rFonts w:ascii="Times New Roman" w:hAnsi="Times New Roman" w:hint="eastAsia"/>
          <w:sz w:val="24"/>
          <w:szCs w:val="24"/>
        </w:rPr>
        <w:t>9</w:t>
      </w:r>
      <w:r w:rsidR="003B2120" w:rsidRPr="00B96265">
        <w:rPr>
          <w:rFonts w:ascii="Times New Roman" w:hAnsi="Times New Roman"/>
          <w:sz w:val="24"/>
          <w:szCs w:val="24"/>
        </w:rPr>
        <w:t>月</w:t>
      </w:r>
      <w:r w:rsidR="003B2120" w:rsidRPr="00B96265">
        <w:rPr>
          <w:rFonts w:ascii="Times New Roman" w:hAnsi="Times New Roman"/>
          <w:sz w:val="24"/>
          <w:szCs w:val="24"/>
        </w:rPr>
        <w:t>3</w:t>
      </w:r>
      <w:r w:rsidR="00A64B30">
        <w:rPr>
          <w:rFonts w:ascii="Times New Roman" w:hAnsi="Times New Roman" w:hint="eastAsia"/>
          <w:sz w:val="24"/>
          <w:szCs w:val="24"/>
        </w:rPr>
        <w:t>0</w:t>
      </w:r>
      <w:r w:rsidR="003B2120" w:rsidRPr="00B96265">
        <w:rPr>
          <w:rFonts w:ascii="Times New Roman" w:hAnsi="Times New Roman"/>
          <w:sz w:val="24"/>
          <w:szCs w:val="24"/>
        </w:rPr>
        <w:t>日统一清零。</w:t>
      </w:r>
    </w:p>
    <w:p w14:paraId="04969AB8" w14:textId="77777777" w:rsidR="00047F77" w:rsidRPr="00B96265" w:rsidRDefault="00047F77" w:rsidP="00ED43C9">
      <w:pPr>
        <w:pStyle w:val="ListParagraph"/>
        <w:numPr>
          <w:ilvl w:val="2"/>
          <w:numId w:val="1"/>
        </w:numPr>
        <w:tabs>
          <w:tab w:val="start" w:pos="78pt"/>
        </w:tabs>
        <w:spacing w:after="0pt" w:line="18pt" w:lineRule="auto"/>
        <w:ind w:start="78pt" w:hanging="35.45pt"/>
        <w:jc w:val="both"/>
        <w:rPr>
          <w:rFonts w:ascii="Times New Roman" w:hAnsi="Times New Roman"/>
          <w:sz w:val="24"/>
          <w:szCs w:val="24"/>
        </w:rPr>
      </w:pPr>
      <w:r w:rsidRPr="00B96265">
        <w:rPr>
          <w:rFonts w:ascii="Times New Roman" w:hAnsi="Arial"/>
          <w:sz w:val="24"/>
          <w:szCs w:val="24"/>
        </w:rPr>
        <w:t>截止次年</w:t>
      </w:r>
      <w:r w:rsidR="00A64B30">
        <w:rPr>
          <w:rFonts w:ascii="Times New Roman" w:hAnsi="Arial" w:hint="eastAsia"/>
          <w:sz w:val="24"/>
          <w:szCs w:val="24"/>
        </w:rPr>
        <w:t>9</w:t>
      </w:r>
      <w:r w:rsidRPr="00B96265">
        <w:rPr>
          <w:rFonts w:ascii="Times New Roman" w:hAnsi="Arial"/>
          <w:sz w:val="24"/>
          <w:szCs w:val="24"/>
        </w:rPr>
        <w:t>月</w:t>
      </w:r>
      <w:r w:rsidRPr="00B96265">
        <w:rPr>
          <w:rFonts w:ascii="Times New Roman" w:hAnsi="Times New Roman"/>
          <w:sz w:val="24"/>
          <w:szCs w:val="24"/>
        </w:rPr>
        <w:t>3</w:t>
      </w:r>
      <w:r w:rsidR="00A64B30">
        <w:rPr>
          <w:rFonts w:ascii="Times New Roman" w:hAnsi="Arial" w:hint="eastAsia"/>
          <w:sz w:val="24"/>
          <w:szCs w:val="24"/>
        </w:rPr>
        <w:t>0</w:t>
      </w:r>
      <w:r w:rsidRPr="00B96265">
        <w:rPr>
          <w:rFonts w:ascii="Times New Roman" w:hAnsi="Arial"/>
          <w:sz w:val="24"/>
          <w:szCs w:val="24"/>
        </w:rPr>
        <w:t>日，</w:t>
      </w:r>
      <w:r w:rsidRPr="00B96265">
        <w:rPr>
          <w:rFonts w:ascii="Times New Roman"/>
          <w:sz w:val="24"/>
          <w:szCs w:val="24"/>
        </w:rPr>
        <w:t>对于员工当年度应休未休的公司</w:t>
      </w:r>
      <w:r w:rsidRPr="00B96265">
        <w:rPr>
          <w:rFonts w:ascii="Times New Roman" w:hAnsi="Times New Roman"/>
          <w:sz w:val="24"/>
          <w:szCs w:val="24"/>
        </w:rPr>
        <w:t>年休</w:t>
      </w:r>
      <w:r w:rsidRPr="00B96265">
        <w:rPr>
          <w:rFonts w:ascii="Times New Roman"/>
          <w:sz w:val="24"/>
          <w:szCs w:val="24"/>
        </w:rPr>
        <w:t>假天数则</w:t>
      </w:r>
      <w:r w:rsidRPr="00B96265">
        <w:rPr>
          <w:rFonts w:ascii="Times New Roman" w:hAnsi="Times New Roman"/>
          <w:sz w:val="24"/>
          <w:szCs w:val="24"/>
        </w:rPr>
        <w:t>全部清零，不给予补偿。</w:t>
      </w:r>
    </w:p>
    <w:p w14:paraId="20BA41FD" w14:textId="77777777" w:rsidR="0003339D" w:rsidRDefault="00F16E78" w:rsidP="0003339D">
      <w:pPr>
        <w:pStyle w:val="ListParagraph"/>
        <w:numPr>
          <w:ilvl w:val="2"/>
          <w:numId w:val="1"/>
        </w:numPr>
        <w:tabs>
          <w:tab w:val="start" w:pos="78pt"/>
        </w:tabs>
        <w:spacing w:after="0pt" w:line="18pt" w:lineRule="auto"/>
        <w:ind w:start="70.90pt" w:hanging="28.35pt"/>
        <w:jc w:val="both"/>
        <w:rPr>
          <w:rFonts w:ascii="Times New Roman" w:hAnsi="Times New Roman" w:hint="eastAsia"/>
          <w:sz w:val="24"/>
          <w:szCs w:val="24"/>
        </w:rPr>
      </w:pPr>
      <w:r w:rsidRPr="00B96265">
        <w:rPr>
          <w:rFonts w:ascii="Times New Roman" w:hAnsi="Times New Roman"/>
          <w:sz w:val="24"/>
          <w:szCs w:val="24"/>
        </w:rPr>
        <w:t>员工有下列情形之一的，不享受当年的年休假：</w:t>
      </w:r>
      <w:r w:rsidRPr="00B96265">
        <w:rPr>
          <w:rFonts w:ascii="Times New Roman" w:hAnsi="Times New Roman"/>
          <w:sz w:val="24"/>
          <w:szCs w:val="24"/>
        </w:rPr>
        <w:t xml:space="preserve"> </w:t>
      </w:r>
    </w:p>
    <w:p w14:paraId="248242C8" w14:textId="77777777" w:rsidR="009B65DC" w:rsidRDefault="00F16E78" w:rsidP="0003339D">
      <w:pPr>
        <w:pStyle w:val="ListParagraph"/>
        <w:numPr>
          <w:ilvl w:val="0"/>
          <w:numId w:val="12"/>
        </w:numPr>
        <w:tabs>
          <w:tab w:val="start" w:pos="78pt"/>
        </w:tabs>
        <w:spacing w:after="0pt" w:line="18pt" w:lineRule="auto"/>
        <w:jc w:val="both"/>
        <w:rPr>
          <w:rFonts w:ascii="Times New Roman" w:hAnsi="Times New Roman" w:hint="eastAsia"/>
          <w:sz w:val="24"/>
          <w:szCs w:val="24"/>
        </w:rPr>
      </w:pPr>
      <w:r w:rsidRPr="0003339D">
        <w:rPr>
          <w:rFonts w:ascii="Times New Roman" w:hAnsi="Times New Roman"/>
          <w:sz w:val="24"/>
          <w:szCs w:val="24"/>
        </w:rPr>
        <w:t>累计工作满</w:t>
      </w:r>
      <w:r w:rsidRPr="0003339D">
        <w:rPr>
          <w:rFonts w:ascii="Times New Roman" w:hAnsi="Times New Roman"/>
          <w:sz w:val="24"/>
          <w:szCs w:val="24"/>
        </w:rPr>
        <w:t>1</w:t>
      </w:r>
      <w:r w:rsidRPr="0003339D">
        <w:rPr>
          <w:rFonts w:ascii="Times New Roman" w:hAnsi="Times New Roman"/>
          <w:sz w:val="24"/>
          <w:szCs w:val="24"/>
        </w:rPr>
        <w:t>年不满</w:t>
      </w:r>
      <w:r w:rsidRPr="0003339D">
        <w:rPr>
          <w:rFonts w:ascii="Times New Roman" w:hAnsi="Times New Roman"/>
          <w:sz w:val="24"/>
          <w:szCs w:val="24"/>
        </w:rPr>
        <w:t>10</w:t>
      </w:r>
      <w:r w:rsidRPr="0003339D">
        <w:rPr>
          <w:rFonts w:ascii="Times New Roman" w:hAnsi="Times New Roman"/>
          <w:sz w:val="24"/>
          <w:szCs w:val="24"/>
        </w:rPr>
        <w:t>年的员工，</w:t>
      </w:r>
      <w:r w:rsidR="00047F77" w:rsidRPr="0003339D">
        <w:rPr>
          <w:rFonts w:ascii="Times New Roman" w:hAnsi="Times New Roman"/>
          <w:sz w:val="24"/>
          <w:szCs w:val="24"/>
        </w:rPr>
        <w:t>当年度</w:t>
      </w:r>
      <w:r w:rsidRPr="0003339D">
        <w:rPr>
          <w:rFonts w:ascii="Times New Roman" w:hAnsi="Times New Roman"/>
          <w:sz w:val="24"/>
          <w:szCs w:val="24"/>
        </w:rPr>
        <w:t>请病假累计</w:t>
      </w:r>
      <w:r w:rsidRPr="0003339D">
        <w:rPr>
          <w:rFonts w:ascii="Times New Roman" w:hAnsi="Times New Roman"/>
          <w:sz w:val="24"/>
          <w:szCs w:val="24"/>
        </w:rPr>
        <w:t>2</w:t>
      </w:r>
      <w:r w:rsidRPr="0003339D">
        <w:rPr>
          <w:rFonts w:ascii="Times New Roman" w:hAnsi="Times New Roman"/>
          <w:sz w:val="24"/>
          <w:szCs w:val="24"/>
        </w:rPr>
        <w:t>个月以上</w:t>
      </w:r>
      <w:r w:rsidR="00E5387D" w:rsidRPr="0003339D">
        <w:rPr>
          <w:rFonts w:ascii="Times New Roman" w:hAnsi="Times New Roman" w:hint="eastAsia"/>
          <w:sz w:val="24"/>
          <w:szCs w:val="24"/>
        </w:rPr>
        <w:t xml:space="preserve"> </w:t>
      </w:r>
      <w:r w:rsidRPr="0003339D">
        <w:rPr>
          <w:rFonts w:ascii="Times New Roman" w:hAnsi="Times New Roman"/>
          <w:sz w:val="24"/>
          <w:szCs w:val="24"/>
        </w:rPr>
        <w:t>的；</w:t>
      </w:r>
      <w:r w:rsidRPr="0003339D">
        <w:rPr>
          <w:rFonts w:ascii="Times New Roman" w:hAnsi="Times New Roman"/>
          <w:sz w:val="24"/>
          <w:szCs w:val="24"/>
        </w:rPr>
        <w:t xml:space="preserve"> </w:t>
      </w:r>
    </w:p>
    <w:p w14:paraId="3448AB27" w14:textId="77777777" w:rsidR="009B65DC" w:rsidRDefault="00F16E78" w:rsidP="0003339D">
      <w:pPr>
        <w:pStyle w:val="ListParagraph"/>
        <w:numPr>
          <w:ilvl w:val="0"/>
          <w:numId w:val="12"/>
        </w:numPr>
        <w:tabs>
          <w:tab w:val="start" w:pos="78pt"/>
        </w:tabs>
        <w:spacing w:after="0pt" w:line="18pt" w:lineRule="auto"/>
        <w:jc w:val="both"/>
        <w:rPr>
          <w:rFonts w:ascii="Times New Roman" w:hAnsi="Times New Roman" w:hint="eastAsia"/>
          <w:sz w:val="24"/>
          <w:szCs w:val="24"/>
        </w:rPr>
      </w:pPr>
      <w:r w:rsidRPr="0003339D">
        <w:rPr>
          <w:rFonts w:ascii="Times New Roman" w:hAnsi="Times New Roman"/>
          <w:sz w:val="24"/>
          <w:szCs w:val="24"/>
        </w:rPr>
        <w:t>累计工作满</w:t>
      </w:r>
      <w:r w:rsidRPr="0003339D">
        <w:rPr>
          <w:rFonts w:ascii="Times New Roman" w:hAnsi="Times New Roman"/>
          <w:sz w:val="24"/>
          <w:szCs w:val="24"/>
        </w:rPr>
        <w:t>10</w:t>
      </w:r>
      <w:r w:rsidRPr="0003339D">
        <w:rPr>
          <w:rFonts w:ascii="Times New Roman" w:hAnsi="Times New Roman"/>
          <w:sz w:val="24"/>
          <w:szCs w:val="24"/>
        </w:rPr>
        <w:t>年不满</w:t>
      </w:r>
      <w:r w:rsidRPr="0003339D">
        <w:rPr>
          <w:rFonts w:ascii="Times New Roman" w:hAnsi="Times New Roman"/>
          <w:sz w:val="24"/>
          <w:szCs w:val="24"/>
        </w:rPr>
        <w:t>20</w:t>
      </w:r>
      <w:r w:rsidRPr="0003339D">
        <w:rPr>
          <w:rFonts w:ascii="Times New Roman" w:hAnsi="Times New Roman"/>
          <w:sz w:val="24"/>
          <w:szCs w:val="24"/>
        </w:rPr>
        <w:t>年的员工，</w:t>
      </w:r>
      <w:r w:rsidR="00047F77" w:rsidRPr="0003339D">
        <w:rPr>
          <w:rFonts w:ascii="Times New Roman" w:hAnsi="Times New Roman"/>
          <w:sz w:val="24"/>
          <w:szCs w:val="24"/>
        </w:rPr>
        <w:t>当年度</w:t>
      </w:r>
      <w:r w:rsidRPr="0003339D">
        <w:rPr>
          <w:rFonts w:ascii="Times New Roman" w:hAnsi="Times New Roman"/>
          <w:sz w:val="24"/>
          <w:szCs w:val="24"/>
        </w:rPr>
        <w:t>请病假累计</w:t>
      </w:r>
      <w:r w:rsidRPr="0003339D">
        <w:rPr>
          <w:rFonts w:ascii="Times New Roman" w:hAnsi="Times New Roman"/>
          <w:sz w:val="24"/>
          <w:szCs w:val="24"/>
        </w:rPr>
        <w:t>3</w:t>
      </w:r>
      <w:r w:rsidRPr="0003339D">
        <w:rPr>
          <w:rFonts w:ascii="Times New Roman" w:hAnsi="Times New Roman"/>
          <w:sz w:val="24"/>
          <w:szCs w:val="24"/>
        </w:rPr>
        <w:t>个月以上的；</w:t>
      </w:r>
      <w:r w:rsidRPr="0003339D">
        <w:rPr>
          <w:rFonts w:ascii="Times New Roman" w:hAnsi="Times New Roman"/>
          <w:sz w:val="24"/>
          <w:szCs w:val="24"/>
        </w:rPr>
        <w:t xml:space="preserve"> </w:t>
      </w:r>
    </w:p>
    <w:p w14:paraId="62DACF5B" w14:textId="77777777" w:rsidR="009B65DC" w:rsidRDefault="00F16E78" w:rsidP="0003339D">
      <w:pPr>
        <w:pStyle w:val="ListParagraph"/>
        <w:numPr>
          <w:ilvl w:val="0"/>
          <w:numId w:val="12"/>
        </w:numPr>
        <w:tabs>
          <w:tab w:val="start" w:pos="78pt"/>
        </w:tabs>
        <w:spacing w:after="0pt" w:line="18pt" w:lineRule="auto"/>
        <w:jc w:val="both"/>
        <w:rPr>
          <w:rFonts w:ascii="Times New Roman" w:hAnsi="Times New Roman" w:hint="eastAsia"/>
          <w:sz w:val="24"/>
          <w:szCs w:val="24"/>
        </w:rPr>
      </w:pPr>
      <w:r w:rsidRPr="0003339D">
        <w:rPr>
          <w:rFonts w:ascii="Times New Roman" w:hAnsi="Times New Roman"/>
          <w:sz w:val="24"/>
          <w:szCs w:val="24"/>
        </w:rPr>
        <w:t>累计工作满</w:t>
      </w:r>
      <w:r w:rsidRPr="0003339D">
        <w:rPr>
          <w:rFonts w:ascii="Times New Roman" w:hAnsi="Times New Roman"/>
          <w:sz w:val="24"/>
          <w:szCs w:val="24"/>
        </w:rPr>
        <w:t>20</w:t>
      </w:r>
      <w:r w:rsidRPr="0003339D">
        <w:rPr>
          <w:rFonts w:ascii="Times New Roman" w:hAnsi="Times New Roman"/>
          <w:sz w:val="24"/>
          <w:szCs w:val="24"/>
        </w:rPr>
        <w:t>年以上的员工，</w:t>
      </w:r>
      <w:r w:rsidR="00047F77" w:rsidRPr="0003339D">
        <w:rPr>
          <w:rFonts w:ascii="Times New Roman" w:hAnsi="Times New Roman"/>
          <w:sz w:val="24"/>
          <w:szCs w:val="24"/>
        </w:rPr>
        <w:t>当年度</w:t>
      </w:r>
      <w:r w:rsidRPr="0003339D">
        <w:rPr>
          <w:rFonts w:ascii="Times New Roman" w:hAnsi="Times New Roman"/>
          <w:sz w:val="24"/>
          <w:szCs w:val="24"/>
        </w:rPr>
        <w:t>请病假累计</w:t>
      </w:r>
      <w:r w:rsidRPr="0003339D">
        <w:rPr>
          <w:rFonts w:ascii="Times New Roman" w:hAnsi="Times New Roman"/>
          <w:sz w:val="24"/>
          <w:szCs w:val="24"/>
        </w:rPr>
        <w:t>4</w:t>
      </w:r>
      <w:r w:rsidRPr="0003339D">
        <w:rPr>
          <w:rFonts w:ascii="Times New Roman" w:hAnsi="Times New Roman"/>
          <w:sz w:val="24"/>
          <w:szCs w:val="24"/>
        </w:rPr>
        <w:t>个月以上的。</w:t>
      </w:r>
    </w:p>
    <w:p w14:paraId="7F51CE3D" w14:textId="77777777" w:rsidR="00047F77" w:rsidRPr="0003339D" w:rsidRDefault="00047F77" w:rsidP="0003339D">
      <w:pPr>
        <w:pStyle w:val="ListParagraph"/>
        <w:numPr>
          <w:ilvl w:val="0"/>
          <w:numId w:val="12"/>
        </w:numPr>
        <w:tabs>
          <w:tab w:val="start" w:pos="78pt"/>
        </w:tabs>
        <w:spacing w:after="0pt" w:line="18pt" w:lineRule="auto"/>
        <w:jc w:val="both"/>
        <w:rPr>
          <w:rFonts w:ascii="Times New Roman" w:hAnsi="Times New Roman"/>
          <w:sz w:val="24"/>
          <w:szCs w:val="24"/>
        </w:rPr>
      </w:pPr>
      <w:r w:rsidRPr="0003339D">
        <w:rPr>
          <w:rFonts w:ascii="Times New Roman" w:hAnsi="Times New Roman"/>
          <w:sz w:val="24"/>
          <w:szCs w:val="24"/>
        </w:rPr>
        <w:t>对超过以上病假限额且已经用掉的年假部分，人力资源部将于</w:t>
      </w:r>
      <w:r w:rsidR="007960AB">
        <w:rPr>
          <w:rFonts w:ascii="Times New Roman" w:hAnsi="Times New Roman" w:hint="eastAsia"/>
          <w:sz w:val="24"/>
          <w:szCs w:val="24"/>
        </w:rPr>
        <w:t>当</w:t>
      </w:r>
      <w:r w:rsidRPr="0003339D">
        <w:rPr>
          <w:rFonts w:ascii="Times New Roman" w:hAnsi="Times New Roman"/>
          <w:sz w:val="24"/>
          <w:szCs w:val="24"/>
        </w:rPr>
        <w:t>年</w:t>
      </w:r>
      <w:r w:rsidR="007960AB">
        <w:rPr>
          <w:rFonts w:ascii="Times New Roman" w:hAnsi="Times New Roman" w:hint="eastAsia"/>
          <w:sz w:val="24"/>
          <w:szCs w:val="24"/>
        </w:rPr>
        <w:t>12</w:t>
      </w:r>
      <w:r w:rsidRPr="0003339D">
        <w:rPr>
          <w:rFonts w:ascii="Times New Roman" w:hAnsi="Times New Roman"/>
          <w:sz w:val="24"/>
          <w:szCs w:val="24"/>
        </w:rPr>
        <w:t>月</w:t>
      </w:r>
      <w:r w:rsidRPr="0003339D">
        <w:rPr>
          <w:rFonts w:ascii="Times New Roman" w:hAnsi="Times New Roman"/>
          <w:sz w:val="24"/>
          <w:szCs w:val="24"/>
        </w:rPr>
        <w:t>3</w:t>
      </w:r>
      <w:r w:rsidR="006A2817">
        <w:rPr>
          <w:rFonts w:ascii="Times New Roman" w:hAnsi="Times New Roman" w:hint="eastAsia"/>
          <w:sz w:val="24"/>
          <w:szCs w:val="24"/>
        </w:rPr>
        <w:t>0</w:t>
      </w:r>
      <w:r w:rsidRPr="0003339D">
        <w:rPr>
          <w:rFonts w:ascii="Times New Roman" w:hAnsi="Times New Roman"/>
          <w:sz w:val="24"/>
          <w:szCs w:val="24"/>
        </w:rPr>
        <w:t>日</w:t>
      </w:r>
      <w:r w:rsidR="007960AB">
        <w:rPr>
          <w:rFonts w:ascii="Times New Roman" w:hAnsi="Times New Roman" w:hint="eastAsia"/>
          <w:sz w:val="24"/>
          <w:szCs w:val="24"/>
        </w:rPr>
        <w:t>进行结算，并从下一年度年假中扣除。若员工于当年度提出离职，将在</w:t>
      </w:r>
      <w:r w:rsidRPr="0003339D">
        <w:rPr>
          <w:rFonts w:ascii="Times New Roman" w:hAnsi="Times New Roman"/>
          <w:sz w:val="24"/>
          <w:szCs w:val="24"/>
        </w:rPr>
        <w:t>离职当月扣回</w:t>
      </w:r>
      <w:r w:rsidR="007960AB">
        <w:rPr>
          <w:rFonts w:ascii="Times New Roman" w:hAnsi="Times New Roman" w:hint="eastAsia"/>
          <w:sz w:val="24"/>
          <w:szCs w:val="24"/>
        </w:rPr>
        <w:t>所休年假，</w:t>
      </w:r>
      <w:r w:rsidRPr="0003339D">
        <w:rPr>
          <w:rFonts w:ascii="Times New Roman" w:hAnsi="Times New Roman"/>
          <w:sz w:val="24"/>
          <w:szCs w:val="24"/>
        </w:rPr>
        <w:t>扣除标准：税前</w:t>
      </w:r>
      <w:r w:rsidR="0006504D" w:rsidRPr="0003339D">
        <w:rPr>
          <w:rFonts w:ascii="Times New Roman" w:hAnsi="Times New Roman"/>
          <w:sz w:val="24"/>
          <w:szCs w:val="24"/>
        </w:rPr>
        <w:t>基本工资</w:t>
      </w:r>
      <w:r w:rsidRPr="0003339D">
        <w:rPr>
          <w:rFonts w:ascii="Times New Roman" w:hAnsi="Times New Roman"/>
          <w:sz w:val="24"/>
          <w:szCs w:val="24"/>
        </w:rPr>
        <w:t>*</w:t>
      </w:r>
      <w:r w:rsidRPr="0003339D">
        <w:rPr>
          <w:rFonts w:ascii="Times New Roman" w:hAnsi="Times New Roman"/>
          <w:sz w:val="24"/>
          <w:szCs w:val="24"/>
        </w:rPr>
        <w:t>已用年假天数</w:t>
      </w:r>
      <w:r w:rsidRPr="0003339D">
        <w:rPr>
          <w:rFonts w:ascii="Times New Roman" w:hAnsi="Times New Roman"/>
          <w:sz w:val="24"/>
          <w:szCs w:val="24"/>
        </w:rPr>
        <w:t>/21.75</w:t>
      </w:r>
    </w:p>
    <w:p w14:paraId="006207DB" w14:textId="77777777" w:rsidR="009B65DC" w:rsidRPr="00E5387D" w:rsidRDefault="0006504D" w:rsidP="00ED43C9">
      <w:pPr>
        <w:pStyle w:val="ListParagraph"/>
        <w:numPr>
          <w:ilvl w:val="2"/>
          <w:numId w:val="1"/>
        </w:numPr>
        <w:tabs>
          <w:tab w:val="start" w:pos="78pt"/>
        </w:tabs>
        <w:spacing w:after="0pt" w:line="18pt" w:lineRule="auto"/>
        <w:ind w:start="78pt" w:hanging="35.45pt"/>
        <w:jc w:val="both"/>
        <w:rPr>
          <w:rFonts w:ascii="Times New Roman" w:hAnsi="Arial"/>
          <w:sz w:val="24"/>
          <w:szCs w:val="24"/>
        </w:rPr>
      </w:pPr>
      <w:r w:rsidRPr="00E5387D">
        <w:rPr>
          <w:rFonts w:ascii="Times New Roman" w:hAnsi="Arial"/>
          <w:sz w:val="24"/>
          <w:szCs w:val="24"/>
        </w:rPr>
        <w:t>员工辞职或解除劳动关系时，若发生该日历年度内已享受的年假天数超过按照该日历年实际服务期限可享有的年假天数的情况，超出部分</w:t>
      </w:r>
      <w:r w:rsidRPr="00E5387D">
        <w:rPr>
          <w:rFonts w:ascii="Times New Roman" w:hAnsi="Arial"/>
          <w:sz w:val="24"/>
          <w:szCs w:val="24"/>
        </w:rPr>
        <w:lastRenderedPageBreak/>
        <w:t>须扣回。具体折算方法为：离职时已享受年假天数</w:t>
      </w:r>
      <w:r w:rsidRPr="00E5387D">
        <w:rPr>
          <w:rFonts w:ascii="Times New Roman" w:hAnsi="Arial"/>
          <w:sz w:val="24"/>
          <w:szCs w:val="24"/>
        </w:rPr>
        <w:t>-</w:t>
      </w:r>
      <w:r w:rsidRPr="00E5387D">
        <w:rPr>
          <w:rFonts w:ascii="Times New Roman" w:hAnsi="Arial"/>
          <w:sz w:val="24"/>
          <w:szCs w:val="24"/>
        </w:rPr>
        <w:t>（当年度在公司已过日历天数</w:t>
      </w:r>
      <w:r w:rsidRPr="00E5387D">
        <w:rPr>
          <w:rFonts w:ascii="Times New Roman" w:hAnsi="Arial"/>
          <w:sz w:val="24"/>
          <w:szCs w:val="24"/>
        </w:rPr>
        <w:t>÷</w:t>
      </w:r>
      <w:r w:rsidRPr="00E5387D">
        <w:rPr>
          <w:rFonts w:ascii="Times New Roman" w:hAnsi="Arial"/>
          <w:sz w:val="24"/>
          <w:szCs w:val="24"/>
        </w:rPr>
        <w:t>365</w:t>
      </w:r>
      <w:r w:rsidRPr="00E5387D">
        <w:rPr>
          <w:rFonts w:ascii="Times New Roman" w:hAnsi="Arial"/>
          <w:sz w:val="24"/>
          <w:szCs w:val="24"/>
        </w:rPr>
        <w:t>天）</w:t>
      </w:r>
      <w:r w:rsidRPr="00E5387D">
        <w:rPr>
          <w:rFonts w:ascii="Times New Roman" w:hAnsi="Arial"/>
          <w:sz w:val="24"/>
          <w:szCs w:val="24"/>
        </w:rPr>
        <w:t>×</w:t>
      </w:r>
      <w:r w:rsidRPr="00E5387D">
        <w:rPr>
          <w:rFonts w:ascii="Times New Roman" w:hAnsi="Arial"/>
          <w:sz w:val="24"/>
          <w:szCs w:val="24"/>
        </w:rPr>
        <w:t>员工本人全年应当享受的年休假天数</w:t>
      </w:r>
    </w:p>
    <w:p w14:paraId="4BD3FC41" w14:textId="77777777" w:rsidR="0006504D" w:rsidRPr="00E5387D" w:rsidRDefault="0006504D" w:rsidP="0003339D">
      <w:pPr>
        <w:pStyle w:val="ListParagraph"/>
        <w:numPr>
          <w:ilvl w:val="2"/>
          <w:numId w:val="1"/>
        </w:numPr>
        <w:tabs>
          <w:tab w:val="start" w:pos="78pt"/>
          <w:tab w:val="start" w:pos="85.05pt"/>
        </w:tabs>
        <w:spacing w:after="0pt" w:line="18pt" w:lineRule="auto"/>
        <w:ind w:start="78pt" w:hanging="35.45pt"/>
        <w:jc w:val="both"/>
        <w:rPr>
          <w:rFonts w:ascii="Times New Roman" w:hAnsi="Arial"/>
          <w:sz w:val="24"/>
          <w:szCs w:val="24"/>
        </w:rPr>
      </w:pPr>
      <w:r w:rsidRPr="00E5387D">
        <w:rPr>
          <w:rFonts w:ascii="Times New Roman" w:hAnsi="Arial"/>
          <w:sz w:val="24"/>
          <w:szCs w:val="24"/>
        </w:rPr>
        <w:t>员工辞职或解除劳动关系时，经部门</w:t>
      </w:r>
      <w:r w:rsidR="00A70CC8">
        <w:rPr>
          <w:rFonts w:ascii="Times New Roman" w:hAnsi="Arial" w:hint="eastAsia"/>
          <w:sz w:val="24"/>
          <w:szCs w:val="24"/>
        </w:rPr>
        <w:t>负责人</w:t>
      </w:r>
      <w:r w:rsidRPr="00E5387D">
        <w:rPr>
          <w:rFonts w:ascii="Times New Roman" w:hAnsi="Arial"/>
          <w:sz w:val="24"/>
          <w:szCs w:val="24"/>
        </w:rPr>
        <w:t>同意，员工可将其未使用的年假用于抵冲其离职交接期；如因公司工作安排的原因未使员工休假，未休的年假应以离职时的税前基本工资为基数计算出日工资（不足一整天的部分不支付），折算成现金，支付给员工。</w:t>
      </w:r>
    </w:p>
    <w:p w14:paraId="1E811D16" w14:textId="77777777" w:rsidR="00446FFD" w:rsidRPr="00B96265" w:rsidRDefault="00446FFD" w:rsidP="00862553">
      <w:pPr>
        <w:pStyle w:val="ListParagraph"/>
        <w:numPr>
          <w:ilvl w:val="1"/>
          <w:numId w:val="1"/>
        </w:numPr>
        <w:tabs>
          <w:tab w:val="start" w:pos="21.30pt"/>
        </w:tabs>
        <w:spacing w:after="0pt" w:line="18pt" w:lineRule="auto"/>
        <w:ind w:start="42.55pt" w:hanging="21.25pt"/>
        <w:jc w:val="both"/>
        <w:rPr>
          <w:rFonts w:ascii="Times New Roman" w:hAnsi="Times New Roman"/>
          <w:b/>
          <w:sz w:val="24"/>
          <w:szCs w:val="24"/>
        </w:rPr>
      </w:pPr>
      <w:r w:rsidRPr="00B96265">
        <w:rPr>
          <w:rFonts w:ascii="Times New Roman" w:hAnsi="Times New Roman"/>
          <w:b/>
          <w:sz w:val="24"/>
          <w:szCs w:val="24"/>
        </w:rPr>
        <w:t>婚假</w:t>
      </w:r>
    </w:p>
    <w:p w14:paraId="5A45A431" w14:textId="77777777" w:rsidR="0006504D" w:rsidRPr="00E5387D" w:rsidRDefault="0006504D" w:rsidP="00ED43C9">
      <w:pPr>
        <w:pStyle w:val="ListParagraph"/>
        <w:numPr>
          <w:ilvl w:val="2"/>
          <w:numId w:val="3"/>
        </w:numPr>
        <w:tabs>
          <w:tab w:val="start" w:pos="78pt"/>
        </w:tabs>
        <w:overflowPunct w:val="0"/>
        <w:topLinePunct/>
        <w:snapToGrid w:val="0"/>
        <w:spacing w:after="0pt" w:line="18pt" w:lineRule="auto"/>
        <w:ind w:start="78pt" w:hanging="35.45pt"/>
        <w:jc w:val="both"/>
        <w:rPr>
          <w:rFonts w:ascii="Times New Roman" w:hAnsi="Arial"/>
          <w:sz w:val="24"/>
          <w:szCs w:val="24"/>
        </w:rPr>
      </w:pPr>
      <w:r w:rsidRPr="00E5387D">
        <w:rPr>
          <w:rFonts w:ascii="Times New Roman" w:hAnsi="Arial"/>
          <w:sz w:val="24"/>
          <w:szCs w:val="24"/>
        </w:rPr>
        <w:t>加入公司后领取结婚证的</w:t>
      </w:r>
      <w:r w:rsidR="00493270" w:rsidRPr="00E5387D">
        <w:rPr>
          <w:rFonts w:ascii="Times New Roman" w:hAnsi="Arial"/>
          <w:sz w:val="24"/>
          <w:szCs w:val="24"/>
        </w:rPr>
        <w:t>试用期转正的</w:t>
      </w:r>
      <w:r w:rsidRPr="00E5387D">
        <w:rPr>
          <w:rFonts w:ascii="Times New Roman" w:hAnsi="Arial"/>
          <w:sz w:val="24"/>
          <w:szCs w:val="24"/>
        </w:rPr>
        <w:t>员工可享受公司提供的带薪婚假。</w:t>
      </w:r>
    </w:p>
    <w:p w14:paraId="3CB8C56A" w14:textId="77777777" w:rsidR="0006504D" w:rsidRPr="00E5387D" w:rsidRDefault="0006504D" w:rsidP="00ED43C9">
      <w:pPr>
        <w:pStyle w:val="ListParagraph"/>
        <w:numPr>
          <w:ilvl w:val="2"/>
          <w:numId w:val="3"/>
        </w:numPr>
        <w:tabs>
          <w:tab w:val="start" w:pos="78pt"/>
        </w:tabs>
        <w:overflowPunct w:val="0"/>
        <w:topLinePunct/>
        <w:snapToGrid w:val="0"/>
        <w:spacing w:after="0pt" w:line="18pt" w:lineRule="auto"/>
        <w:ind w:start="78pt" w:hanging="35.45pt"/>
        <w:jc w:val="both"/>
        <w:rPr>
          <w:rFonts w:ascii="Times New Roman" w:hAnsi="Arial"/>
          <w:sz w:val="24"/>
          <w:szCs w:val="24"/>
        </w:rPr>
      </w:pPr>
      <w:r w:rsidRPr="00E5387D">
        <w:rPr>
          <w:rFonts w:ascii="Times New Roman" w:hAnsi="Arial"/>
          <w:sz w:val="24"/>
          <w:szCs w:val="24"/>
        </w:rPr>
        <w:t>员工</w:t>
      </w:r>
      <w:r w:rsidR="00271288" w:rsidRPr="00780180">
        <w:rPr>
          <w:rFonts w:ascii="Times New Roman" w:hAnsi="Arial"/>
          <w:sz w:val="24"/>
          <w:szCs w:val="24"/>
        </w:rPr>
        <w:t>依法办理结婚登记的</w:t>
      </w:r>
      <w:r w:rsidRPr="00E5387D">
        <w:rPr>
          <w:rFonts w:ascii="Times New Roman" w:hAnsi="Arial"/>
          <w:sz w:val="24"/>
          <w:szCs w:val="24"/>
        </w:rPr>
        <w:t>可凭结婚证享有</w:t>
      </w:r>
      <w:r w:rsidRPr="00E5387D">
        <w:rPr>
          <w:rFonts w:ascii="Times New Roman" w:hAnsi="Arial"/>
          <w:sz w:val="24"/>
          <w:szCs w:val="24"/>
        </w:rPr>
        <w:t>15</w:t>
      </w:r>
      <w:r w:rsidRPr="00E5387D">
        <w:rPr>
          <w:rFonts w:ascii="Times New Roman" w:hAnsi="Arial"/>
          <w:sz w:val="24"/>
          <w:szCs w:val="24"/>
        </w:rPr>
        <w:t>天婚假（日历日）。婚假跨越休息日和法定假日的，不顺延婚假。</w:t>
      </w:r>
    </w:p>
    <w:p w14:paraId="177A56A4" w14:textId="77777777" w:rsidR="0096104F" w:rsidRDefault="0006504D" w:rsidP="00137EBE">
      <w:pPr>
        <w:pStyle w:val="ListParagraph"/>
        <w:numPr>
          <w:ilvl w:val="2"/>
          <w:numId w:val="3"/>
        </w:numPr>
        <w:tabs>
          <w:tab w:val="start" w:pos="78pt"/>
        </w:tabs>
        <w:overflowPunct w:val="0"/>
        <w:topLinePunct/>
        <w:snapToGrid w:val="0"/>
        <w:spacing w:after="0pt" w:line="18pt" w:lineRule="auto"/>
        <w:ind w:start="78pt" w:hanging="35.45pt"/>
        <w:jc w:val="both"/>
        <w:rPr>
          <w:rFonts w:ascii="Times New Roman" w:hAnsi="Arial"/>
          <w:sz w:val="24"/>
          <w:szCs w:val="24"/>
        </w:rPr>
      </w:pPr>
      <w:r w:rsidRPr="00E5387D">
        <w:rPr>
          <w:rFonts w:ascii="Times New Roman" w:hAnsi="Arial"/>
          <w:sz w:val="24"/>
          <w:szCs w:val="24"/>
        </w:rPr>
        <w:t>申请婚假时，须提供《结婚证》</w:t>
      </w:r>
      <w:r w:rsidR="005E51A9">
        <w:rPr>
          <w:rFonts w:ascii="Times New Roman" w:hAnsi="Arial" w:hint="eastAsia"/>
          <w:sz w:val="24"/>
          <w:szCs w:val="24"/>
        </w:rPr>
        <w:t>扫描件</w:t>
      </w:r>
      <w:r w:rsidRPr="00E5387D">
        <w:rPr>
          <w:rFonts w:ascii="Times New Roman" w:hAnsi="Arial"/>
          <w:sz w:val="24"/>
          <w:szCs w:val="24"/>
        </w:rPr>
        <w:t>，</w:t>
      </w:r>
      <w:r w:rsidR="00A431CE" w:rsidRPr="00E5387D">
        <w:rPr>
          <w:rFonts w:ascii="Times New Roman" w:hAnsi="Arial"/>
          <w:sz w:val="24"/>
          <w:szCs w:val="24"/>
        </w:rPr>
        <w:t>并应于领取结婚证之日起</w:t>
      </w:r>
      <w:r w:rsidR="00137EBE">
        <w:rPr>
          <w:rFonts w:ascii="Times New Roman" w:hAnsi="Arial" w:hint="eastAsia"/>
          <w:sz w:val="24"/>
          <w:szCs w:val="24"/>
        </w:rPr>
        <w:t>三个月</w:t>
      </w:r>
      <w:r w:rsidR="00A431CE" w:rsidRPr="00E5387D">
        <w:rPr>
          <w:rFonts w:ascii="Times New Roman" w:hAnsi="Arial"/>
          <w:sz w:val="24"/>
          <w:szCs w:val="24"/>
        </w:rPr>
        <w:t>内使用</w:t>
      </w:r>
      <w:r w:rsidRPr="00E5387D">
        <w:rPr>
          <w:rFonts w:ascii="Times New Roman" w:hAnsi="Arial"/>
          <w:sz w:val="24"/>
          <w:szCs w:val="24"/>
        </w:rPr>
        <w:t>。如果超过此期限或期间已请产假，则视同放弃婚假，不再补假。</w:t>
      </w:r>
    </w:p>
    <w:p w14:paraId="4B5A90F8" w14:textId="77777777" w:rsidR="0096104F" w:rsidRDefault="0006504D" w:rsidP="00137EBE">
      <w:pPr>
        <w:pStyle w:val="ListParagraph"/>
        <w:numPr>
          <w:ilvl w:val="2"/>
          <w:numId w:val="3"/>
        </w:numPr>
        <w:tabs>
          <w:tab w:val="start" w:pos="78pt"/>
        </w:tabs>
        <w:overflowPunct w:val="0"/>
        <w:topLinePunct/>
        <w:snapToGrid w:val="0"/>
        <w:spacing w:after="0pt" w:line="18pt" w:lineRule="auto"/>
        <w:ind w:start="78pt" w:hanging="35.45pt"/>
        <w:jc w:val="both"/>
        <w:rPr>
          <w:rFonts w:ascii="Times New Roman" w:hAnsi="Arial"/>
          <w:sz w:val="24"/>
          <w:szCs w:val="24"/>
        </w:rPr>
      </w:pPr>
      <w:r w:rsidRPr="0096104F">
        <w:rPr>
          <w:rFonts w:ascii="Times New Roman" w:hAnsi="Arial"/>
          <w:sz w:val="24"/>
          <w:szCs w:val="24"/>
        </w:rPr>
        <w:t>婚假原则上应一次性休完</w:t>
      </w:r>
      <w:r w:rsidR="00DA5D63">
        <w:rPr>
          <w:rFonts w:ascii="Times New Roman" w:hAnsi="Arial" w:hint="eastAsia"/>
          <w:sz w:val="24"/>
          <w:szCs w:val="24"/>
        </w:rPr>
        <w:t>,</w:t>
      </w:r>
      <w:r w:rsidRPr="0096104F">
        <w:rPr>
          <w:rFonts w:ascii="Times New Roman" w:hAnsi="Arial"/>
          <w:sz w:val="24"/>
          <w:szCs w:val="24"/>
        </w:rPr>
        <w:t>因工作需要不能一次性休完的</w:t>
      </w:r>
      <w:r w:rsidR="00137EBE" w:rsidRPr="0096104F">
        <w:rPr>
          <w:rFonts w:ascii="Times New Roman" w:hAnsi="Arial" w:hint="eastAsia"/>
          <w:sz w:val="24"/>
          <w:szCs w:val="24"/>
        </w:rPr>
        <w:t>可分次休</w:t>
      </w:r>
      <w:r w:rsidR="0096104F">
        <w:rPr>
          <w:rFonts w:ascii="Times New Roman" w:hAnsi="Arial" w:hint="eastAsia"/>
          <w:sz w:val="24"/>
          <w:szCs w:val="24"/>
        </w:rPr>
        <w:t>完。</w:t>
      </w:r>
      <w:r w:rsidR="00DA6BAB">
        <w:rPr>
          <w:rFonts w:ascii="Times New Roman" w:hAnsi="Arial" w:hint="eastAsia"/>
          <w:sz w:val="24"/>
          <w:szCs w:val="24"/>
        </w:rPr>
        <w:t>（分次休为</w:t>
      </w:r>
      <w:r w:rsidR="00DA6BAB">
        <w:rPr>
          <w:rFonts w:ascii="Times New Roman" w:hAnsi="Arial" w:hint="eastAsia"/>
          <w:sz w:val="24"/>
          <w:szCs w:val="24"/>
        </w:rPr>
        <w:t>11</w:t>
      </w:r>
      <w:r w:rsidR="00DA6BAB">
        <w:rPr>
          <w:rFonts w:ascii="Times New Roman" w:hAnsi="Arial" w:hint="eastAsia"/>
          <w:sz w:val="24"/>
          <w:szCs w:val="24"/>
        </w:rPr>
        <w:t>个工作日）</w:t>
      </w:r>
    </w:p>
    <w:p w14:paraId="6C784731" w14:textId="77777777" w:rsidR="0006504D" w:rsidRPr="00137EBE" w:rsidRDefault="0006504D" w:rsidP="00137EBE">
      <w:pPr>
        <w:pStyle w:val="ListParagraph"/>
        <w:numPr>
          <w:ilvl w:val="2"/>
          <w:numId w:val="3"/>
        </w:numPr>
        <w:tabs>
          <w:tab w:val="start" w:pos="78pt"/>
        </w:tabs>
        <w:overflowPunct w:val="0"/>
        <w:topLinePunct/>
        <w:snapToGrid w:val="0"/>
        <w:spacing w:after="0pt" w:line="18pt" w:lineRule="auto"/>
        <w:ind w:start="78pt" w:hanging="35.45pt"/>
        <w:jc w:val="both"/>
        <w:rPr>
          <w:rFonts w:ascii="Times New Roman" w:hAnsi="Arial"/>
          <w:sz w:val="24"/>
          <w:szCs w:val="24"/>
        </w:rPr>
      </w:pPr>
      <w:r w:rsidRPr="00137EBE">
        <w:rPr>
          <w:rFonts w:ascii="Times New Roman" w:hAnsi="Arial"/>
          <w:sz w:val="24"/>
          <w:szCs w:val="24"/>
        </w:rPr>
        <w:t>婚假的请假最小单位是</w:t>
      </w:r>
      <w:r w:rsidRPr="00137EBE">
        <w:rPr>
          <w:rFonts w:ascii="Times New Roman" w:hAnsi="Arial"/>
          <w:sz w:val="24"/>
          <w:szCs w:val="24"/>
        </w:rPr>
        <w:t>1</w:t>
      </w:r>
      <w:r w:rsidRPr="00137EBE">
        <w:rPr>
          <w:rFonts w:ascii="Times New Roman" w:hAnsi="Arial"/>
          <w:sz w:val="24"/>
          <w:szCs w:val="24"/>
        </w:rPr>
        <w:t>天。</w:t>
      </w:r>
    </w:p>
    <w:p w14:paraId="5D501F7B" w14:textId="77777777" w:rsidR="0006504D" w:rsidRPr="00E5387D" w:rsidRDefault="0006504D" w:rsidP="00ED43C9">
      <w:pPr>
        <w:pStyle w:val="ListParagraph"/>
        <w:numPr>
          <w:ilvl w:val="2"/>
          <w:numId w:val="3"/>
        </w:numPr>
        <w:tabs>
          <w:tab w:val="start" w:pos="78pt"/>
        </w:tabs>
        <w:overflowPunct w:val="0"/>
        <w:topLinePunct/>
        <w:snapToGrid w:val="0"/>
        <w:spacing w:after="0pt" w:line="18pt" w:lineRule="auto"/>
        <w:ind w:start="78pt" w:hanging="35.45pt"/>
        <w:jc w:val="both"/>
        <w:rPr>
          <w:rFonts w:ascii="Times New Roman" w:hAnsi="Arial"/>
          <w:sz w:val="24"/>
          <w:szCs w:val="24"/>
        </w:rPr>
      </w:pPr>
      <w:r w:rsidRPr="00E5387D">
        <w:rPr>
          <w:rFonts w:ascii="Times New Roman" w:hAnsi="Arial"/>
          <w:sz w:val="24"/>
          <w:szCs w:val="24"/>
        </w:rPr>
        <w:t>婚假期间计发税前基本工资。</w:t>
      </w:r>
    </w:p>
    <w:p w14:paraId="65D4951D" w14:textId="77777777" w:rsidR="00584E61" w:rsidRPr="00E5387D" w:rsidRDefault="0006504D" w:rsidP="00ED43C9">
      <w:pPr>
        <w:pStyle w:val="ListParagraph"/>
        <w:numPr>
          <w:ilvl w:val="2"/>
          <w:numId w:val="3"/>
        </w:numPr>
        <w:tabs>
          <w:tab w:val="start" w:pos="78pt"/>
        </w:tabs>
        <w:overflowPunct w:val="0"/>
        <w:topLinePunct/>
        <w:snapToGrid w:val="0"/>
        <w:spacing w:after="0pt" w:line="18pt" w:lineRule="auto"/>
        <w:ind w:start="78pt" w:hanging="35.45pt"/>
        <w:jc w:val="both"/>
        <w:rPr>
          <w:rFonts w:ascii="Times New Roman" w:hAnsi="Arial"/>
          <w:sz w:val="24"/>
          <w:szCs w:val="24"/>
        </w:rPr>
      </w:pPr>
      <w:r w:rsidRPr="00E5387D">
        <w:rPr>
          <w:rFonts w:ascii="Times New Roman" w:hAnsi="Arial"/>
          <w:sz w:val="24"/>
          <w:szCs w:val="24"/>
        </w:rPr>
        <w:t>婚假审批权为人力资源部和部门</w:t>
      </w:r>
      <w:r w:rsidR="00A70CC8">
        <w:rPr>
          <w:rFonts w:ascii="Times New Roman" w:hAnsi="Arial" w:hint="eastAsia"/>
          <w:sz w:val="24"/>
          <w:szCs w:val="24"/>
        </w:rPr>
        <w:t>负责人</w:t>
      </w:r>
      <w:r w:rsidRPr="00E5387D">
        <w:rPr>
          <w:rFonts w:ascii="Times New Roman" w:hAnsi="Arial"/>
          <w:sz w:val="24"/>
          <w:szCs w:val="24"/>
        </w:rPr>
        <w:t>。</w:t>
      </w:r>
    </w:p>
    <w:p w14:paraId="276954CD" w14:textId="77777777" w:rsidR="001435DC" w:rsidRPr="00DC1487" w:rsidRDefault="001435DC" w:rsidP="00862553">
      <w:pPr>
        <w:pStyle w:val="ListParagraph"/>
        <w:numPr>
          <w:ilvl w:val="1"/>
          <w:numId w:val="1"/>
        </w:numPr>
        <w:tabs>
          <w:tab w:val="start" w:pos="21.30pt"/>
        </w:tabs>
        <w:spacing w:after="0pt" w:line="18pt" w:lineRule="auto"/>
        <w:ind w:start="42.55pt" w:hanging="21.25pt"/>
        <w:jc w:val="both"/>
        <w:rPr>
          <w:rFonts w:ascii="Times New Roman" w:hAnsi="Times New Roman"/>
          <w:b/>
          <w:sz w:val="24"/>
          <w:szCs w:val="24"/>
        </w:rPr>
      </w:pPr>
      <w:r w:rsidRPr="00DC1487">
        <w:rPr>
          <w:rFonts w:ascii="Times New Roman" w:hAnsi="Times New Roman"/>
          <w:b/>
          <w:sz w:val="24"/>
          <w:szCs w:val="24"/>
        </w:rPr>
        <w:t>产假</w:t>
      </w:r>
      <w:r w:rsidR="00337592" w:rsidRPr="00DC1487">
        <w:rPr>
          <w:rFonts w:ascii="Times New Roman" w:hAnsi="Times New Roman"/>
          <w:b/>
          <w:sz w:val="24"/>
          <w:szCs w:val="24"/>
        </w:rPr>
        <w:t>及相关假期</w:t>
      </w:r>
    </w:p>
    <w:p w14:paraId="0EE6F918" w14:textId="77777777" w:rsidR="00862553" w:rsidRPr="002E45CB" w:rsidRDefault="0006504D" w:rsidP="00862553">
      <w:pPr>
        <w:pStyle w:val="ListParagraph"/>
        <w:numPr>
          <w:ilvl w:val="2"/>
          <w:numId w:val="40"/>
        </w:numPr>
        <w:tabs>
          <w:tab w:val="start" w:pos="78pt"/>
        </w:tabs>
        <w:overflowPunct w:val="0"/>
        <w:topLinePunct/>
        <w:snapToGrid w:val="0"/>
        <w:spacing w:after="0pt" w:line="18pt" w:lineRule="auto"/>
        <w:ind w:start="78pt" w:hanging="35.45pt"/>
        <w:jc w:val="both"/>
        <w:rPr>
          <w:rFonts w:ascii="Times New Roman" w:hAnsi="Arial" w:hint="eastAsia"/>
          <w:sz w:val="24"/>
          <w:szCs w:val="24"/>
        </w:rPr>
      </w:pPr>
      <w:r w:rsidRPr="002E45CB">
        <w:rPr>
          <w:rFonts w:ascii="Times New Roman" w:hAnsi="Arial"/>
          <w:sz w:val="24"/>
          <w:szCs w:val="24"/>
        </w:rPr>
        <w:t>女员工凡符合国家计划生育政策，可申请产假及相关假期。产假及相关假期均以日历日计算，跨越休息日和法定假日的，不顺延。</w:t>
      </w:r>
    </w:p>
    <w:p w14:paraId="4DEEBF2C" w14:textId="77777777" w:rsidR="008430DB" w:rsidRDefault="0006504D" w:rsidP="00C57A21">
      <w:pPr>
        <w:pStyle w:val="ListParagraph"/>
        <w:numPr>
          <w:ilvl w:val="2"/>
          <w:numId w:val="40"/>
        </w:numPr>
        <w:tabs>
          <w:tab w:val="start" w:pos="78pt"/>
        </w:tabs>
        <w:overflowPunct w:val="0"/>
        <w:topLinePunct/>
        <w:snapToGrid w:val="0"/>
        <w:spacing w:after="0pt" w:line="18pt" w:lineRule="auto"/>
        <w:ind w:start="78pt" w:hanging="35.45pt"/>
        <w:jc w:val="both"/>
        <w:rPr>
          <w:rFonts w:ascii="Times New Roman" w:hAnsi="Arial"/>
          <w:sz w:val="24"/>
          <w:szCs w:val="24"/>
        </w:rPr>
      </w:pPr>
      <w:r w:rsidRPr="00567B4C">
        <w:rPr>
          <w:rFonts w:ascii="Times New Roman" w:hAnsi="Arial"/>
          <w:sz w:val="24"/>
          <w:szCs w:val="24"/>
        </w:rPr>
        <w:t>产</w:t>
      </w:r>
      <w:r w:rsidRPr="008A52C8">
        <w:rPr>
          <w:rFonts w:ascii="Times New Roman" w:hAnsi="Arial"/>
          <w:sz w:val="24"/>
          <w:szCs w:val="24"/>
        </w:rPr>
        <w:t>假：女员工</w:t>
      </w:r>
      <w:r w:rsidR="00271288" w:rsidRPr="00780180">
        <w:rPr>
          <w:rFonts w:ascii="Times New Roman" w:hAnsi="Arial"/>
          <w:sz w:val="24"/>
          <w:szCs w:val="24"/>
        </w:rPr>
        <w:t>符合</w:t>
      </w:r>
      <w:r w:rsidR="00271288" w:rsidRPr="00780180">
        <w:rPr>
          <w:rFonts w:ascii="Times New Roman" w:hAnsi="Arial" w:hint="eastAsia"/>
          <w:sz w:val="24"/>
          <w:szCs w:val="24"/>
        </w:rPr>
        <w:t>《福建省人口与计划生育条例》</w:t>
      </w:r>
      <w:r w:rsidRPr="008A52C8">
        <w:rPr>
          <w:rFonts w:ascii="Times New Roman" w:hAnsi="Arial"/>
          <w:sz w:val="24"/>
          <w:szCs w:val="24"/>
        </w:rPr>
        <w:t>生育子女的</w:t>
      </w:r>
      <w:r w:rsidRPr="00FA02A0">
        <w:rPr>
          <w:rFonts w:ascii="Times New Roman" w:hAnsi="Arial"/>
          <w:sz w:val="24"/>
          <w:szCs w:val="24"/>
        </w:rPr>
        <w:t>可享有</w:t>
      </w:r>
      <w:r w:rsidR="008430DB" w:rsidRPr="00F179D0">
        <w:rPr>
          <w:rFonts w:ascii="Times New Roman" w:hAnsi="Arial"/>
          <w:sz w:val="24"/>
          <w:szCs w:val="24"/>
        </w:rPr>
        <w:t>158</w:t>
      </w:r>
      <w:r w:rsidRPr="00F179D0">
        <w:rPr>
          <w:rFonts w:ascii="Times New Roman" w:hAnsi="Arial"/>
          <w:sz w:val="24"/>
          <w:szCs w:val="24"/>
        </w:rPr>
        <w:t>天产假</w:t>
      </w:r>
      <w:r w:rsidRPr="00FF1425">
        <w:rPr>
          <w:rFonts w:ascii="Times New Roman" w:hAnsi="Arial"/>
          <w:sz w:val="24"/>
          <w:szCs w:val="24"/>
        </w:rPr>
        <w:t>，</w:t>
      </w:r>
      <w:r w:rsidRPr="00FF1425">
        <w:rPr>
          <w:rFonts w:ascii="Times New Roman" w:hAnsi="Arial"/>
          <w:sz w:val="24"/>
          <w:szCs w:val="24"/>
        </w:rPr>
        <w:t xml:space="preserve"> </w:t>
      </w:r>
      <w:r w:rsidRPr="00FF1425">
        <w:rPr>
          <w:rFonts w:ascii="Times New Roman" w:hAnsi="Arial"/>
          <w:sz w:val="24"/>
          <w:szCs w:val="24"/>
        </w:rPr>
        <w:t>其中</w:t>
      </w:r>
      <w:r w:rsidR="00021986">
        <w:rPr>
          <w:rFonts w:ascii="Times New Roman" w:hAnsi="Arial" w:hint="eastAsia"/>
          <w:sz w:val="24"/>
          <w:szCs w:val="24"/>
        </w:rPr>
        <w:t>含</w:t>
      </w:r>
      <w:r w:rsidRPr="00FF1425">
        <w:rPr>
          <w:rFonts w:ascii="Times New Roman" w:hAnsi="Arial"/>
          <w:sz w:val="24"/>
          <w:szCs w:val="24"/>
        </w:rPr>
        <w:t>产前假</w:t>
      </w:r>
      <w:r w:rsidRPr="0068420C">
        <w:rPr>
          <w:rFonts w:ascii="Times New Roman" w:hAnsi="Arial"/>
          <w:sz w:val="24"/>
          <w:szCs w:val="24"/>
        </w:rPr>
        <w:t>15</w:t>
      </w:r>
      <w:r w:rsidRPr="0068420C">
        <w:rPr>
          <w:rFonts w:ascii="Times New Roman" w:hAnsi="Arial"/>
          <w:sz w:val="24"/>
          <w:szCs w:val="24"/>
        </w:rPr>
        <w:t>天。</w:t>
      </w:r>
      <w:r w:rsidRPr="00271288">
        <w:rPr>
          <w:rFonts w:ascii="Times New Roman" w:hAnsi="Arial"/>
          <w:sz w:val="24"/>
          <w:szCs w:val="24"/>
        </w:rPr>
        <w:t>申请产假时，须提供</w:t>
      </w:r>
      <w:r w:rsidR="00354FBE">
        <w:rPr>
          <w:rFonts w:ascii="Times New Roman" w:hAnsi="Arial" w:hint="eastAsia"/>
          <w:sz w:val="24"/>
          <w:szCs w:val="24"/>
        </w:rPr>
        <w:t>《</w:t>
      </w:r>
      <w:r w:rsidR="005C634E">
        <w:rPr>
          <w:rFonts w:ascii="Times New Roman" w:hAnsi="Arial" w:hint="eastAsia"/>
          <w:sz w:val="24"/>
          <w:szCs w:val="24"/>
        </w:rPr>
        <w:t>生育服务</w:t>
      </w:r>
      <w:r w:rsidR="00354FBE">
        <w:rPr>
          <w:rFonts w:ascii="Times New Roman" w:hAnsi="Arial" w:hint="eastAsia"/>
          <w:sz w:val="24"/>
          <w:szCs w:val="24"/>
        </w:rPr>
        <w:t>登记表》</w:t>
      </w:r>
      <w:r w:rsidRPr="005C634E">
        <w:rPr>
          <w:rFonts w:ascii="Times New Roman" w:hAnsi="Arial"/>
          <w:sz w:val="24"/>
          <w:szCs w:val="24"/>
        </w:rPr>
        <w:t>及婴儿的《出生证明》原件</w:t>
      </w:r>
      <w:r w:rsidR="005E51A9">
        <w:rPr>
          <w:rFonts w:ascii="Times New Roman" w:hAnsi="Arial" w:hint="eastAsia"/>
          <w:sz w:val="24"/>
          <w:szCs w:val="24"/>
        </w:rPr>
        <w:t>扫描件</w:t>
      </w:r>
      <w:r w:rsidRPr="005C634E">
        <w:rPr>
          <w:rFonts w:ascii="Times New Roman" w:hAnsi="Arial"/>
          <w:sz w:val="24"/>
          <w:szCs w:val="24"/>
        </w:rPr>
        <w:t>作为请假依据。</w:t>
      </w:r>
    </w:p>
    <w:p w14:paraId="5B28D054" w14:textId="77777777" w:rsidR="0006504D" w:rsidRPr="00862553" w:rsidRDefault="0006504D" w:rsidP="008A52C8">
      <w:pPr>
        <w:pStyle w:val="ListParagraph"/>
        <w:numPr>
          <w:ilvl w:val="2"/>
          <w:numId w:val="40"/>
        </w:numPr>
        <w:tabs>
          <w:tab w:val="start" w:pos="78pt"/>
        </w:tabs>
        <w:overflowPunct w:val="0"/>
        <w:topLinePunct/>
        <w:snapToGrid w:val="0"/>
        <w:spacing w:after="0pt" w:line="18pt" w:lineRule="auto"/>
        <w:ind w:start="78pt" w:hanging="35.45pt"/>
        <w:jc w:val="both"/>
        <w:rPr>
          <w:rFonts w:ascii="Times New Roman" w:hAnsi="Arial"/>
          <w:sz w:val="24"/>
          <w:szCs w:val="24"/>
        </w:rPr>
      </w:pPr>
      <w:r w:rsidRPr="00862553">
        <w:rPr>
          <w:rFonts w:ascii="Times New Roman" w:hAnsi="Arial"/>
          <w:sz w:val="24"/>
          <w:szCs w:val="24"/>
        </w:rPr>
        <w:lastRenderedPageBreak/>
        <w:t>流产假：女员工持有</w:t>
      </w:r>
      <w:r w:rsidR="00141164">
        <w:rPr>
          <w:rFonts w:ascii="Times New Roman" w:hAnsi="Arial" w:hint="eastAsia"/>
          <w:sz w:val="24"/>
          <w:szCs w:val="24"/>
        </w:rPr>
        <w:t>《生育服务登记表》或《</w:t>
      </w:r>
      <w:r w:rsidRPr="00862553">
        <w:rPr>
          <w:rFonts w:ascii="Times New Roman" w:hAnsi="Arial"/>
          <w:sz w:val="24"/>
          <w:szCs w:val="24"/>
        </w:rPr>
        <w:t>准生证</w:t>
      </w:r>
      <w:r w:rsidR="00141164">
        <w:rPr>
          <w:rFonts w:ascii="Times New Roman" w:hAnsi="Arial" w:hint="eastAsia"/>
          <w:sz w:val="24"/>
          <w:szCs w:val="24"/>
        </w:rPr>
        <w:t>》</w:t>
      </w:r>
      <w:r w:rsidRPr="00862553">
        <w:rPr>
          <w:rFonts w:ascii="Times New Roman" w:hAnsi="Arial"/>
          <w:sz w:val="24"/>
          <w:szCs w:val="24"/>
        </w:rPr>
        <w:t>，怀孕</w:t>
      </w:r>
      <w:r w:rsidRPr="00862553">
        <w:rPr>
          <w:rFonts w:ascii="Times New Roman" w:hAnsi="Arial"/>
          <w:sz w:val="24"/>
          <w:szCs w:val="24"/>
        </w:rPr>
        <w:t>3</w:t>
      </w:r>
      <w:r w:rsidRPr="00862553">
        <w:rPr>
          <w:rFonts w:ascii="Times New Roman" w:hAnsi="Arial"/>
          <w:sz w:val="24"/>
          <w:szCs w:val="24"/>
        </w:rPr>
        <w:t>个月以内流产的，产假</w:t>
      </w:r>
      <w:r w:rsidRPr="00862553">
        <w:rPr>
          <w:rFonts w:ascii="Times New Roman" w:hAnsi="Arial"/>
          <w:sz w:val="24"/>
          <w:szCs w:val="24"/>
        </w:rPr>
        <w:t>15</w:t>
      </w:r>
      <w:r w:rsidRPr="00862553">
        <w:rPr>
          <w:rFonts w:ascii="Times New Roman" w:hAnsi="Arial"/>
          <w:sz w:val="24"/>
          <w:szCs w:val="24"/>
        </w:rPr>
        <w:t>天，怀孕</w:t>
      </w:r>
      <w:r w:rsidRPr="00862553">
        <w:rPr>
          <w:rFonts w:ascii="Times New Roman" w:hAnsi="Arial"/>
          <w:sz w:val="24"/>
          <w:szCs w:val="24"/>
        </w:rPr>
        <w:t>3</w:t>
      </w:r>
      <w:r w:rsidRPr="00862553">
        <w:rPr>
          <w:rFonts w:ascii="Times New Roman" w:hAnsi="Arial"/>
          <w:sz w:val="24"/>
          <w:szCs w:val="24"/>
        </w:rPr>
        <w:t>个月以上</w:t>
      </w:r>
      <w:r w:rsidR="00877575">
        <w:rPr>
          <w:rFonts w:ascii="Times New Roman" w:hAnsi="Arial" w:hint="eastAsia"/>
          <w:sz w:val="24"/>
          <w:szCs w:val="24"/>
        </w:rPr>
        <w:t>7</w:t>
      </w:r>
      <w:r w:rsidR="00877575">
        <w:rPr>
          <w:rFonts w:ascii="Times New Roman" w:hAnsi="Arial" w:hint="eastAsia"/>
          <w:sz w:val="24"/>
          <w:szCs w:val="24"/>
        </w:rPr>
        <w:t>个月以内</w:t>
      </w:r>
      <w:r w:rsidRPr="00862553">
        <w:rPr>
          <w:rFonts w:ascii="Times New Roman" w:hAnsi="Arial"/>
          <w:sz w:val="24"/>
          <w:szCs w:val="24"/>
        </w:rPr>
        <w:t>流产的，产假</w:t>
      </w:r>
      <w:r w:rsidR="00877575" w:rsidRPr="00862553">
        <w:rPr>
          <w:rFonts w:ascii="Times New Roman" w:hAnsi="Arial"/>
          <w:sz w:val="24"/>
          <w:szCs w:val="24"/>
        </w:rPr>
        <w:t>4</w:t>
      </w:r>
      <w:r w:rsidR="00877575">
        <w:rPr>
          <w:rFonts w:ascii="Times New Roman" w:hAnsi="Arial" w:hint="eastAsia"/>
          <w:sz w:val="24"/>
          <w:szCs w:val="24"/>
        </w:rPr>
        <w:t>2</w:t>
      </w:r>
      <w:r w:rsidRPr="00862553">
        <w:rPr>
          <w:rFonts w:ascii="Times New Roman" w:hAnsi="Arial"/>
          <w:sz w:val="24"/>
          <w:szCs w:val="24"/>
        </w:rPr>
        <w:t>天。申请流产假时，须提供</w:t>
      </w:r>
      <w:r w:rsidR="005C634E">
        <w:rPr>
          <w:rFonts w:ascii="Times New Roman" w:hAnsi="Arial" w:hint="eastAsia"/>
          <w:sz w:val="24"/>
          <w:szCs w:val="24"/>
        </w:rPr>
        <w:t>生育服务证</w:t>
      </w:r>
      <w:r w:rsidRPr="00862553">
        <w:rPr>
          <w:rFonts w:ascii="Times New Roman" w:hAnsi="Arial"/>
          <w:sz w:val="24"/>
          <w:szCs w:val="24"/>
        </w:rPr>
        <w:t>及县级及以上医院证明。</w:t>
      </w:r>
    </w:p>
    <w:p w14:paraId="47CCFC15" w14:textId="77777777" w:rsidR="00347101" w:rsidRDefault="0006504D" w:rsidP="00347101">
      <w:pPr>
        <w:pStyle w:val="ListParagraph"/>
        <w:numPr>
          <w:ilvl w:val="2"/>
          <w:numId w:val="40"/>
        </w:numPr>
        <w:tabs>
          <w:tab w:val="start" w:pos="78pt"/>
        </w:tabs>
        <w:overflowPunct w:val="0"/>
        <w:topLinePunct/>
        <w:snapToGrid w:val="0"/>
        <w:spacing w:after="0pt" w:line="18pt" w:lineRule="auto"/>
        <w:ind w:start="78pt" w:hanging="35.45pt"/>
        <w:jc w:val="both"/>
        <w:rPr>
          <w:rFonts w:ascii="Times New Roman" w:hAnsi="Arial"/>
          <w:sz w:val="24"/>
          <w:szCs w:val="24"/>
        </w:rPr>
      </w:pPr>
      <w:r w:rsidRPr="00862553">
        <w:rPr>
          <w:rFonts w:ascii="Times New Roman" w:hAnsi="Arial"/>
          <w:sz w:val="24"/>
          <w:szCs w:val="24"/>
        </w:rPr>
        <w:t>哺乳假：从女员工休完产假后至子女满</w:t>
      </w:r>
      <w:r w:rsidRPr="00862553">
        <w:rPr>
          <w:rFonts w:ascii="Times New Roman" w:hAnsi="Arial"/>
          <w:sz w:val="24"/>
          <w:szCs w:val="24"/>
        </w:rPr>
        <w:t>1</w:t>
      </w:r>
      <w:r w:rsidRPr="00862553">
        <w:rPr>
          <w:rFonts w:ascii="Times New Roman" w:hAnsi="Arial"/>
          <w:sz w:val="24"/>
          <w:szCs w:val="24"/>
        </w:rPr>
        <w:t>周岁止，每天一个小时，多胞胎生育的，每多哺乳一个婴儿，每天增加一个小时。</w:t>
      </w:r>
      <w:r w:rsidR="005E51A9">
        <w:rPr>
          <w:rFonts w:ascii="Times New Roman" w:hAnsi="Arial" w:hint="eastAsia"/>
          <w:sz w:val="24"/>
          <w:szCs w:val="24"/>
        </w:rPr>
        <w:t>可每天休或每周累计休。</w:t>
      </w:r>
    </w:p>
    <w:p w14:paraId="1DEF9C1B" w14:textId="77777777" w:rsidR="00347101" w:rsidRPr="00CD1AA7" w:rsidRDefault="00347101" w:rsidP="00347101">
      <w:pPr>
        <w:pStyle w:val="ListParagraph"/>
        <w:numPr>
          <w:ilvl w:val="2"/>
          <w:numId w:val="40"/>
        </w:numPr>
        <w:tabs>
          <w:tab w:val="start" w:pos="78pt"/>
        </w:tabs>
        <w:overflowPunct w:val="0"/>
        <w:topLinePunct/>
        <w:snapToGrid w:val="0"/>
        <w:spacing w:after="0pt" w:line="18pt" w:lineRule="auto"/>
        <w:ind w:start="78pt" w:hanging="35.45pt"/>
        <w:jc w:val="both"/>
        <w:rPr>
          <w:rFonts w:ascii="Times New Roman" w:hAnsi="Arial" w:hint="eastAsia"/>
          <w:sz w:val="24"/>
          <w:szCs w:val="24"/>
        </w:rPr>
      </w:pPr>
      <w:r>
        <w:rPr>
          <w:rFonts w:ascii="Times New Roman" w:hAnsi="Arial" w:hint="eastAsia"/>
          <w:sz w:val="24"/>
          <w:szCs w:val="24"/>
        </w:rPr>
        <w:t>孕期休息假：女员工怀孕不满三个月及七个月以上，工作时间内安排每天一个小时的休息时间，</w:t>
      </w:r>
      <w:r w:rsidR="001C2933">
        <w:rPr>
          <w:rFonts w:ascii="Times New Roman" w:hAnsi="Arial" w:hint="eastAsia"/>
          <w:sz w:val="24"/>
          <w:szCs w:val="24"/>
        </w:rPr>
        <w:t>不得累计，</w:t>
      </w:r>
      <w:r>
        <w:rPr>
          <w:rFonts w:ascii="Times New Roman" w:hAnsi="Arial" w:hint="eastAsia"/>
          <w:sz w:val="24"/>
          <w:szCs w:val="24"/>
        </w:rPr>
        <w:t>由部门进行安排</w:t>
      </w:r>
      <w:r w:rsidR="009A2839">
        <w:rPr>
          <w:rFonts w:ascii="Times New Roman" w:hAnsi="Arial" w:hint="eastAsia"/>
          <w:sz w:val="24"/>
          <w:szCs w:val="24"/>
        </w:rPr>
        <w:t>、</w:t>
      </w:r>
      <w:r>
        <w:rPr>
          <w:rFonts w:ascii="Times New Roman" w:hAnsi="Arial" w:hint="eastAsia"/>
          <w:sz w:val="24"/>
          <w:szCs w:val="24"/>
        </w:rPr>
        <w:t>监督。</w:t>
      </w:r>
    </w:p>
    <w:p w14:paraId="0C446F8F" w14:textId="77777777" w:rsidR="00B4562B" w:rsidRPr="00862553" w:rsidRDefault="00B4562B" w:rsidP="00862553">
      <w:pPr>
        <w:pStyle w:val="ListParagraph"/>
        <w:numPr>
          <w:ilvl w:val="2"/>
          <w:numId w:val="40"/>
        </w:numPr>
        <w:tabs>
          <w:tab w:val="start" w:pos="78pt"/>
        </w:tabs>
        <w:overflowPunct w:val="0"/>
        <w:topLinePunct/>
        <w:snapToGrid w:val="0"/>
        <w:spacing w:after="0pt" w:line="18pt" w:lineRule="auto"/>
        <w:ind w:start="78pt" w:hanging="35.45pt"/>
        <w:jc w:val="both"/>
        <w:rPr>
          <w:rFonts w:ascii="Times New Roman" w:hAnsi="Arial"/>
          <w:sz w:val="24"/>
          <w:szCs w:val="24"/>
        </w:rPr>
      </w:pPr>
      <w:r>
        <w:rPr>
          <w:rFonts w:ascii="Times New Roman" w:hAnsi="Arial" w:hint="eastAsia"/>
          <w:sz w:val="24"/>
          <w:szCs w:val="24"/>
        </w:rPr>
        <w:t>产检假：女员工怀孕期间在劳动时间进行产前检查，</w:t>
      </w:r>
      <w:r w:rsidR="002276A1" w:rsidRPr="00862553">
        <w:rPr>
          <w:rFonts w:ascii="Times New Roman" w:hAnsi="Arial"/>
          <w:sz w:val="24"/>
          <w:szCs w:val="24"/>
        </w:rPr>
        <w:t>计发税前基本工资</w:t>
      </w:r>
      <w:r w:rsidR="002276A1">
        <w:rPr>
          <w:rFonts w:ascii="Times New Roman" w:hAnsi="Arial" w:hint="eastAsia"/>
          <w:sz w:val="24"/>
          <w:szCs w:val="24"/>
        </w:rPr>
        <w:t>。</w:t>
      </w:r>
      <w:r w:rsidR="00B12392">
        <w:rPr>
          <w:rFonts w:ascii="Times New Roman" w:hAnsi="Arial" w:hint="eastAsia"/>
          <w:sz w:val="24"/>
          <w:szCs w:val="24"/>
        </w:rPr>
        <w:t>申请产检假须提供县级以上医院相关证明</w:t>
      </w:r>
      <w:r w:rsidR="00DA6BAB">
        <w:rPr>
          <w:rFonts w:ascii="Times New Roman" w:hAnsi="Arial" w:hint="eastAsia"/>
          <w:sz w:val="24"/>
          <w:szCs w:val="24"/>
        </w:rPr>
        <w:t>（写明产检时间，加盖医院公章）</w:t>
      </w:r>
      <w:r w:rsidR="00420503">
        <w:rPr>
          <w:rFonts w:ascii="Times New Roman" w:hAnsi="Arial" w:hint="eastAsia"/>
          <w:sz w:val="24"/>
          <w:szCs w:val="24"/>
        </w:rPr>
        <w:t>。</w:t>
      </w:r>
    </w:p>
    <w:p w14:paraId="387879D2" w14:textId="77777777" w:rsidR="0006504D" w:rsidRDefault="0006504D" w:rsidP="00862553">
      <w:pPr>
        <w:pStyle w:val="ListParagraph"/>
        <w:numPr>
          <w:ilvl w:val="2"/>
          <w:numId w:val="40"/>
        </w:numPr>
        <w:tabs>
          <w:tab w:val="start" w:pos="78pt"/>
        </w:tabs>
        <w:overflowPunct w:val="0"/>
        <w:topLinePunct/>
        <w:snapToGrid w:val="0"/>
        <w:spacing w:after="0pt" w:line="18pt" w:lineRule="auto"/>
        <w:ind w:start="78pt" w:hanging="35.45pt"/>
        <w:jc w:val="both"/>
        <w:rPr>
          <w:rFonts w:ascii="Times New Roman" w:hAnsi="Arial"/>
          <w:sz w:val="24"/>
          <w:szCs w:val="24"/>
        </w:rPr>
      </w:pPr>
      <w:r w:rsidRPr="00862553">
        <w:rPr>
          <w:rFonts w:ascii="Times New Roman" w:hAnsi="Arial"/>
          <w:sz w:val="24"/>
          <w:szCs w:val="24"/>
        </w:rPr>
        <w:t>陪产假：男员工在其子女出生时享有</w:t>
      </w:r>
      <w:r w:rsidR="008430DB">
        <w:rPr>
          <w:rFonts w:ascii="Times New Roman" w:hAnsi="Arial"/>
          <w:sz w:val="24"/>
          <w:szCs w:val="24"/>
        </w:rPr>
        <w:t>15</w:t>
      </w:r>
      <w:r w:rsidRPr="00862553">
        <w:rPr>
          <w:rFonts w:ascii="Times New Roman" w:hAnsi="Arial"/>
          <w:sz w:val="24"/>
          <w:szCs w:val="24"/>
        </w:rPr>
        <w:t>个日历日陪产假，遇休息日及其它假日不顺延。陪产假须在女方生产前后一个月内一次性申请完毕。申请陪产假须提供夫妻双方身份证</w:t>
      </w:r>
      <w:r w:rsidR="005E51A9">
        <w:rPr>
          <w:rFonts w:ascii="Times New Roman" w:hAnsi="Arial" w:hint="eastAsia"/>
          <w:sz w:val="24"/>
          <w:szCs w:val="24"/>
        </w:rPr>
        <w:t>扫描件</w:t>
      </w:r>
      <w:r w:rsidRPr="00862553">
        <w:rPr>
          <w:rFonts w:ascii="Times New Roman" w:hAnsi="Arial"/>
          <w:sz w:val="24"/>
          <w:szCs w:val="24"/>
        </w:rPr>
        <w:t>、结婚证</w:t>
      </w:r>
      <w:r w:rsidR="005E51A9">
        <w:rPr>
          <w:rFonts w:ascii="Times New Roman" w:hAnsi="Arial" w:hint="eastAsia"/>
          <w:sz w:val="24"/>
          <w:szCs w:val="24"/>
        </w:rPr>
        <w:t>扫描件</w:t>
      </w:r>
      <w:r w:rsidRPr="00862553">
        <w:rPr>
          <w:rFonts w:ascii="Times New Roman" w:hAnsi="Arial"/>
          <w:sz w:val="24"/>
          <w:szCs w:val="24"/>
        </w:rPr>
        <w:t>、其子女的《出生证明》</w:t>
      </w:r>
      <w:r w:rsidR="005E51A9">
        <w:rPr>
          <w:rFonts w:ascii="Times New Roman" w:hAnsi="Arial" w:hint="eastAsia"/>
          <w:sz w:val="24"/>
          <w:szCs w:val="24"/>
        </w:rPr>
        <w:t>扫描件</w:t>
      </w:r>
      <w:r w:rsidRPr="00862553">
        <w:rPr>
          <w:rFonts w:ascii="Times New Roman" w:hAnsi="Arial"/>
          <w:sz w:val="24"/>
          <w:szCs w:val="24"/>
        </w:rPr>
        <w:t>。</w:t>
      </w:r>
    </w:p>
    <w:p w14:paraId="00E641F6" w14:textId="77777777" w:rsidR="0059264C" w:rsidRPr="00862553" w:rsidRDefault="0059264C" w:rsidP="00862553">
      <w:pPr>
        <w:pStyle w:val="ListParagraph"/>
        <w:numPr>
          <w:ilvl w:val="2"/>
          <w:numId w:val="40"/>
        </w:numPr>
        <w:tabs>
          <w:tab w:val="start" w:pos="78pt"/>
        </w:tabs>
        <w:overflowPunct w:val="0"/>
        <w:topLinePunct/>
        <w:snapToGrid w:val="0"/>
        <w:spacing w:after="0pt" w:line="18pt" w:lineRule="auto"/>
        <w:ind w:start="78pt" w:hanging="35.45pt"/>
        <w:jc w:val="both"/>
        <w:rPr>
          <w:rFonts w:ascii="Times New Roman" w:hAnsi="Arial"/>
          <w:sz w:val="24"/>
          <w:szCs w:val="24"/>
        </w:rPr>
      </w:pPr>
      <w:r>
        <w:rPr>
          <w:rFonts w:ascii="Times New Roman" w:hAnsi="Arial" w:hint="eastAsia"/>
          <w:sz w:val="24"/>
          <w:szCs w:val="24"/>
        </w:rPr>
        <w:t>育儿假：</w:t>
      </w:r>
      <w:r w:rsidRPr="0059264C">
        <w:rPr>
          <w:rFonts w:ascii="Times New Roman" w:hAnsi="Arial" w:hint="eastAsia"/>
          <w:sz w:val="24"/>
          <w:szCs w:val="24"/>
        </w:rPr>
        <w:t>在子女年满三周岁前，</w:t>
      </w:r>
      <w:ins w:id="0" w:author="Enci Xie" w:date="2022-04-14T11:49:00Z">
        <w:r w:rsidR="00180D18">
          <w:rPr>
            <w:rFonts w:ascii="Times New Roman" w:hAnsi="Arial" w:hint="eastAsia"/>
            <w:sz w:val="24"/>
            <w:szCs w:val="24"/>
          </w:rPr>
          <w:t>每个日历年</w:t>
        </w:r>
      </w:ins>
      <w:r>
        <w:rPr>
          <w:rFonts w:ascii="Times New Roman" w:hAnsi="Arial" w:hint="eastAsia"/>
          <w:sz w:val="24"/>
          <w:szCs w:val="24"/>
        </w:rPr>
        <w:t>员工享有</w:t>
      </w:r>
      <w:r>
        <w:rPr>
          <w:rFonts w:ascii="Times New Roman" w:hAnsi="Arial" w:hint="eastAsia"/>
          <w:sz w:val="24"/>
          <w:szCs w:val="24"/>
        </w:rPr>
        <w:t>1</w:t>
      </w:r>
      <w:r>
        <w:rPr>
          <w:rFonts w:ascii="Times New Roman" w:hAnsi="Arial"/>
          <w:sz w:val="24"/>
          <w:szCs w:val="24"/>
        </w:rPr>
        <w:t>0</w:t>
      </w:r>
      <w:r>
        <w:rPr>
          <w:rFonts w:ascii="Times New Roman" w:hAnsi="Arial" w:hint="eastAsia"/>
          <w:sz w:val="24"/>
          <w:szCs w:val="24"/>
        </w:rPr>
        <w:t>个日历日（即</w:t>
      </w:r>
      <w:r>
        <w:rPr>
          <w:rFonts w:ascii="Times New Roman" w:hAnsi="Arial" w:hint="eastAsia"/>
          <w:sz w:val="24"/>
          <w:szCs w:val="24"/>
        </w:rPr>
        <w:t>8</w:t>
      </w:r>
      <w:r>
        <w:rPr>
          <w:rFonts w:ascii="Times New Roman" w:hAnsi="Arial" w:hint="eastAsia"/>
          <w:sz w:val="24"/>
          <w:szCs w:val="24"/>
        </w:rPr>
        <w:t>个工作日）</w:t>
      </w:r>
      <w:r w:rsidRPr="0059264C">
        <w:rPr>
          <w:rFonts w:ascii="Times New Roman" w:hAnsi="Arial" w:hint="eastAsia"/>
          <w:sz w:val="24"/>
          <w:szCs w:val="24"/>
        </w:rPr>
        <w:t>育儿假</w:t>
      </w:r>
      <w:r>
        <w:rPr>
          <w:rFonts w:ascii="Times New Roman" w:hAnsi="Arial" w:hint="eastAsia"/>
          <w:sz w:val="24"/>
          <w:szCs w:val="24"/>
        </w:rPr>
        <w:t>，</w:t>
      </w:r>
      <w:r w:rsidRPr="0059264C">
        <w:rPr>
          <w:rFonts w:ascii="Times New Roman" w:hAnsi="Arial" w:hint="eastAsia"/>
          <w:sz w:val="24"/>
          <w:szCs w:val="24"/>
        </w:rPr>
        <w:t>请假最小单位是</w:t>
      </w:r>
      <w:r w:rsidRPr="0059264C">
        <w:rPr>
          <w:rFonts w:ascii="Times New Roman" w:hAnsi="Arial" w:hint="eastAsia"/>
          <w:sz w:val="24"/>
          <w:szCs w:val="24"/>
        </w:rPr>
        <w:t>1</w:t>
      </w:r>
      <w:r w:rsidRPr="0059264C">
        <w:rPr>
          <w:rFonts w:ascii="Times New Roman" w:hAnsi="Arial" w:hint="eastAsia"/>
          <w:sz w:val="24"/>
          <w:szCs w:val="24"/>
        </w:rPr>
        <w:t>天</w:t>
      </w:r>
      <w:r>
        <w:rPr>
          <w:rFonts w:ascii="Times New Roman" w:hAnsi="Arial" w:hint="eastAsia"/>
          <w:sz w:val="24"/>
          <w:szCs w:val="24"/>
        </w:rPr>
        <w:t>。</w:t>
      </w:r>
      <w:r w:rsidR="00D5181A" w:rsidRPr="00D5181A">
        <w:rPr>
          <w:rFonts w:ascii="Times New Roman" w:hAnsi="Arial" w:hint="eastAsia"/>
          <w:sz w:val="24"/>
          <w:szCs w:val="24"/>
        </w:rPr>
        <w:t>入职未满一年的员工，育儿假按自然年进行折算</w:t>
      </w:r>
      <w:r w:rsidR="00D5181A">
        <w:rPr>
          <w:rFonts w:ascii="Times New Roman" w:hAnsi="Arial" w:hint="eastAsia"/>
          <w:sz w:val="24"/>
          <w:szCs w:val="24"/>
        </w:rPr>
        <w:t>。</w:t>
      </w:r>
      <w:r>
        <w:rPr>
          <w:rFonts w:ascii="Times New Roman" w:hAnsi="Arial" w:hint="eastAsia"/>
          <w:sz w:val="24"/>
          <w:szCs w:val="24"/>
        </w:rPr>
        <w:t>申请育儿假需提供其子女的《出生证明》扫描件。</w:t>
      </w:r>
    </w:p>
    <w:p w14:paraId="1C7D3796" w14:textId="77777777" w:rsidR="0059264C" w:rsidRPr="0059264C" w:rsidRDefault="0006504D" w:rsidP="0059264C">
      <w:pPr>
        <w:pStyle w:val="ListParagraph"/>
        <w:numPr>
          <w:ilvl w:val="2"/>
          <w:numId w:val="40"/>
        </w:numPr>
        <w:tabs>
          <w:tab w:val="start" w:pos="78pt"/>
        </w:tabs>
        <w:overflowPunct w:val="0"/>
        <w:topLinePunct/>
        <w:snapToGrid w:val="0"/>
        <w:spacing w:after="0pt" w:line="18pt" w:lineRule="auto"/>
        <w:ind w:start="78pt" w:hanging="35.45pt"/>
        <w:jc w:val="both"/>
        <w:rPr>
          <w:rFonts w:ascii="Times New Roman" w:hAnsi="Arial"/>
          <w:sz w:val="24"/>
          <w:szCs w:val="24"/>
        </w:rPr>
      </w:pPr>
      <w:r w:rsidRPr="00862553">
        <w:rPr>
          <w:rFonts w:ascii="Times New Roman" w:hAnsi="Arial"/>
          <w:sz w:val="24"/>
          <w:szCs w:val="24"/>
        </w:rPr>
        <w:t>产假期间的工资：产假因生育保险待遇已计发，公司不再重复支付</w:t>
      </w:r>
      <w:r w:rsidR="001876CC" w:rsidRPr="00862553">
        <w:rPr>
          <w:rFonts w:ascii="Times New Roman" w:hAnsi="Arial"/>
          <w:sz w:val="24"/>
          <w:szCs w:val="24"/>
        </w:rPr>
        <w:t>工资</w:t>
      </w:r>
      <w:r w:rsidRPr="00862553">
        <w:rPr>
          <w:rFonts w:ascii="Times New Roman" w:hAnsi="Arial"/>
          <w:sz w:val="24"/>
          <w:szCs w:val="24"/>
        </w:rPr>
        <w:t>；流产假、哺乳假及陪产假期间计发税前基本工资。</w:t>
      </w:r>
    </w:p>
    <w:p w14:paraId="0ACA3855" w14:textId="77777777" w:rsidR="0006504D" w:rsidRPr="00862553" w:rsidRDefault="0006504D" w:rsidP="00862553">
      <w:pPr>
        <w:pStyle w:val="ListParagraph"/>
        <w:numPr>
          <w:ilvl w:val="2"/>
          <w:numId w:val="40"/>
        </w:numPr>
        <w:tabs>
          <w:tab w:val="start" w:pos="78pt"/>
        </w:tabs>
        <w:overflowPunct w:val="0"/>
        <w:topLinePunct/>
        <w:snapToGrid w:val="0"/>
        <w:spacing w:after="0pt" w:line="18pt" w:lineRule="auto"/>
        <w:ind w:start="78pt" w:hanging="35.45pt"/>
        <w:jc w:val="both"/>
        <w:rPr>
          <w:rFonts w:ascii="Times New Roman" w:hAnsi="Arial"/>
          <w:sz w:val="24"/>
          <w:szCs w:val="24"/>
        </w:rPr>
      </w:pPr>
      <w:r w:rsidRPr="00862553">
        <w:rPr>
          <w:rFonts w:ascii="Times New Roman" w:hAnsi="Arial"/>
          <w:sz w:val="24"/>
          <w:szCs w:val="24"/>
        </w:rPr>
        <w:t>计划外（未持</w:t>
      </w:r>
      <w:r w:rsidR="00662A04">
        <w:rPr>
          <w:rFonts w:ascii="Times New Roman" w:hAnsi="Arial" w:hint="eastAsia"/>
          <w:sz w:val="24"/>
          <w:szCs w:val="24"/>
        </w:rPr>
        <w:t>生育服务证</w:t>
      </w:r>
      <w:r w:rsidRPr="00862553">
        <w:rPr>
          <w:rFonts w:ascii="Times New Roman" w:hAnsi="Arial"/>
          <w:sz w:val="24"/>
          <w:szCs w:val="24"/>
        </w:rPr>
        <w:t>）怀孕并实施流产手术且有医院手术证明的，应按</w:t>
      </w:r>
      <w:r w:rsidRPr="00862553">
        <w:rPr>
          <w:rFonts w:ascii="Times New Roman" w:hAnsi="Arial"/>
          <w:sz w:val="24"/>
          <w:szCs w:val="24"/>
        </w:rPr>
        <w:t>6.5.</w:t>
      </w:r>
      <w:r w:rsidR="00662A04">
        <w:rPr>
          <w:rFonts w:ascii="Times New Roman" w:hAnsi="Arial" w:hint="eastAsia"/>
          <w:sz w:val="24"/>
          <w:szCs w:val="24"/>
        </w:rPr>
        <w:t>3</w:t>
      </w:r>
      <w:r w:rsidRPr="00862553">
        <w:rPr>
          <w:rFonts w:ascii="Times New Roman" w:hAnsi="Arial"/>
          <w:sz w:val="24"/>
          <w:szCs w:val="24"/>
        </w:rPr>
        <w:t>条规定的流产假时间给予其无薪事假。</w:t>
      </w:r>
    </w:p>
    <w:p w14:paraId="0ADFD4C2" w14:textId="77777777" w:rsidR="0006504D" w:rsidRPr="00862553" w:rsidRDefault="0006504D" w:rsidP="00862553">
      <w:pPr>
        <w:pStyle w:val="ListParagraph"/>
        <w:numPr>
          <w:ilvl w:val="2"/>
          <w:numId w:val="40"/>
        </w:numPr>
        <w:tabs>
          <w:tab w:val="start" w:pos="78pt"/>
        </w:tabs>
        <w:overflowPunct w:val="0"/>
        <w:topLinePunct/>
        <w:snapToGrid w:val="0"/>
        <w:spacing w:after="0pt" w:line="18pt" w:lineRule="auto"/>
        <w:ind w:start="78pt" w:hanging="35.45pt"/>
        <w:jc w:val="both"/>
        <w:rPr>
          <w:rFonts w:ascii="Times New Roman" w:hAnsi="Arial"/>
          <w:sz w:val="24"/>
          <w:szCs w:val="24"/>
        </w:rPr>
      </w:pPr>
      <w:r w:rsidRPr="00862553">
        <w:rPr>
          <w:rFonts w:ascii="Times New Roman" w:hAnsi="Arial"/>
          <w:sz w:val="24"/>
          <w:szCs w:val="24"/>
        </w:rPr>
        <w:t>产假审批权为人力资源部和部门</w:t>
      </w:r>
      <w:r w:rsidR="00A70CC8">
        <w:rPr>
          <w:rFonts w:ascii="Times New Roman" w:hAnsi="Arial" w:hint="eastAsia"/>
          <w:sz w:val="24"/>
          <w:szCs w:val="24"/>
        </w:rPr>
        <w:t>负责人</w:t>
      </w:r>
      <w:r w:rsidRPr="00862553">
        <w:rPr>
          <w:rFonts w:ascii="Times New Roman" w:hAnsi="Arial"/>
          <w:sz w:val="24"/>
          <w:szCs w:val="24"/>
        </w:rPr>
        <w:t>。</w:t>
      </w:r>
    </w:p>
    <w:p w14:paraId="47F1D754" w14:textId="77777777" w:rsidR="001876CC" w:rsidRPr="00DC1487" w:rsidRDefault="001876CC" w:rsidP="00862553">
      <w:pPr>
        <w:pStyle w:val="ListParagraph"/>
        <w:numPr>
          <w:ilvl w:val="1"/>
          <w:numId w:val="1"/>
        </w:numPr>
        <w:tabs>
          <w:tab w:val="start" w:pos="21.30pt"/>
        </w:tabs>
        <w:spacing w:after="0pt" w:line="18pt" w:lineRule="auto"/>
        <w:ind w:start="42.55pt" w:hanging="21.25pt"/>
        <w:jc w:val="both"/>
        <w:rPr>
          <w:rFonts w:ascii="Times New Roman" w:hAnsi="Times New Roman"/>
          <w:b/>
          <w:sz w:val="24"/>
          <w:szCs w:val="24"/>
        </w:rPr>
      </w:pPr>
      <w:r w:rsidRPr="00862553">
        <w:rPr>
          <w:rFonts w:ascii="Times New Roman" w:hAnsi="Times New Roman"/>
          <w:b/>
          <w:sz w:val="24"/>
          <w:szCs w:val="24"/>
        </w:rPr>
        <w:t>丧假</w:t>
      </w:r>
    </w:p>
    <w:p w14:paraId="23DE803B" w14:textId="77777777" w:rsidR="001876CC" w:rsidRPr="00862553" w:rsidRDefault="001876CC" w:rsidP="00862553">
      <w:pPr>
        <w:pStyle w:val="ListParagraph"/>
        <w:numPr>
          <w:ilvl w:val="2"/>
          <w:numId w:val="42"/>
        </w:numPr>
        <w:tabs>
          <w:tab w:val="start" w:pos="78pt"/>
        </w:tabs>
        <w:overflowPunct w:val="0"/>
        <w:topLinePunct/>
        <w:snapToGrid w:val="0"/>
        <w:spacing w:after="0pt" w:line="18pt" w:lineRule="auto"/>
        <w:ind w:start="78pt" w:hanging="35.45pt"/>
        <w:jc w:val="both"/>
        <w:rPr>
          <w:rFonts w:ascii="Times New Roman" w:hAnsi="Arial"/>
          <w:sz w:val="24"/>
          <w:szCs w:val="24"/>
        </w:rPr>
      </w:pPr>
      <w:r w:rsidRPr="00862553">
        <w:rPr>
          <w:rFonts w:ascii="Times New Roman" w:hAnsi="Arial"/>
          <w:sz w:val="24"/>
          <w:szCs w:val="24"/>
        </w:rPr>
        <w:t>亲属丧假范围：父母、配偶、子女、祖父母、外祖父母、兄弟姐妹、配偶的父母及祖父母</w:t>
      </w:r>
      <w:r w:rsidR="00662A04">
        <w:rPr>
          <w:rFonts w:ascii="Times New Roman" w:hAnsi="Arial" w:hint="eastAsia"/>
          <w:sz w:val="24"/>
          <w:szCs w:val="24"/>
        </w:rPr>
        <w:t>、外祖父母</w:t>
      </w:r>
      <w:r w:rsidR="0033567B">
        <w:rPr>
          <w:rFonts w:ascii="Times New Roman" w:hAnsi="Arial" w:hint="eastAsia"/>
          <w:sz w:val="24"/>
          <w:szCs w:val="24"/>
        </w:rPr>
        <w:t>。</w:t>
      </w:r>
    </w:p>
    <w:p w14:paraId="29EA16F9" w14:textId="77777777" w:rsidR="001876CC" w:rsidRPr="00862553" w:rsidRDefault="001876CC" w:rsidP="00862553">
      <w:pPr>
        <w:pStyle w:val="ListParagraph"/>
        <w:numPr>
          <w:ilvl w:val="2"/>
          <w:numId w:val="42"/>
        </w:numPr>
        <w:tabs>
          <w:tab w:val="start" w:pos="78pt"/>
        </w:tabs>
        <w:overflowPunct w:val="0"/>
        <w:topLinePunct/>
        <w:snapToGrid w:val="0"/>
        <w:spacing w:after="0pt" w:line="18pt" w:lineRule="auto"/>
        <w:ind w:start="78pt" w:hanging="35.45pt"/>
        <w:jc w:val="both"/>
        <w:rPr>
          <w:rFonts w:ascii="Times New Roman" w:hAnsi="Arial"/>
          <w:sz w:val="24"/>
          <w:szCs w:val="24"/>
        </w:rPr>
      </w:pPr>
      <w:r w:rsidRPr="00862553">
        <w:rPr>
          <w:rFonts w:ascii="Times New Roman" w:hAnsi="Arial"/>
          <w:sz w:val="24"/>
          <w:szCs w:val="24"/>
        </w:rPr>
        <w:lastRenderedPageBreak/>
        <w:t>员工亲属死亡，</w:t>
      </w:r>
      <w:r w:rsidR="001D18BB" w:rsidRPr="00862553">
        <w:rPr>
          <w:rFonts w:ascii="Times New Roman" w:hAnsi="Arial"/>
          <w:sz w:val="24"/>
          <w:szCs w:val="24"/>
        </w:rPr>
        <w:t>可凭相关死亡证明书或户籍</w:t>
      </w:r>
      <w:r w:rsidR="001D18BB">
        <w:rPr>
          <w:rFonts w:ascii="Times New Roman" w:hAnsi="Arial" w:hint="eastAsia"/>
          <w:sz w:val="24"/>
          <w:szCs w:val="24"/>
        </w:rPr>
        <w:t>注销</w:t>
      </w:r>
      <w:r w:rsidR="001D18BB" w:rsidRPr="00862553">
        <w:rPr>
          <w:rFonts w:ascii="Times New Roman" w:hAnsi="Arial"/>
          <w:sz w:val="24"/>
          <w:szCs w:val="24"/>
        </w:rPr>
        <w:t>证明或讣文</w:t>
      </w:r>
      <w:r w:rsidRPr="00862553">
        <w:rPr>
          <w:rFonts w:ascii="Times New Roman" w:hAnsi="Arial"/>
          <w:sz w:val="24"/>
          <w:szCs w:val="24"/>
        </w:rPr>
        <w:t>，申请</w:t>
      </w:r>
      <w:r w:rsidRPr="00862553">
        <w:rPr>
          <w:rFonts w:ascii="Times New Roman" w:hAnsi="Arial"/>
          <w:sz w:val="24"/>
          <w:szCs w:val="24"/>
        </w:rPr>
        <w:t>3</w:t>
      </w:r>
      <w:r w:rsidRPr="00862553">
        <w:rPr>
          <w:rFonts w:ascii="Times New Roman" w:hAnsi="Arial"/>
          <w:sz w:val="24"/>
          <w:szCs w:val="24"/>
        </w:rPr>
        <w:t>个日历日的丧假，跨越休息日和法定假日的，不顺延。</w:t>
      </w:r>
    </w:p>
    <w:p w14:paraId="1480297F" w14:textId="77777777" w:rsidR="001876CC" w:rsidRPr="00862553" w:rsidRDefault="001876CC" w:rsidP="00862553">
      <w:pPr>
        <w:pStyle w:val="ListParagraph"/>
        <w:numPr>
          <w:ilvl w:val="2"/>
          <w:numId w:val="42"/>
        </w:numPr>
        <w:tabs>
          <w:tab w:val="start" w:pos="78pt"/>
        </w:tabs>
        <w:overflowPunct w:val="0"/>
        <w:topLinePunct/>
        <w:snapToGrid w:val="0"/>
        <w:spacing w:after="0pt" w:line="18pt" w:lineRule="auto"/>
        <w:ind w:start="78pt" w:hanging="35.45pt"/>
        <w:jc w:val="both"/>
        <w:rPr>
          <w:rFonts w:ascii="Times New Roman" w:hAnsi="Arial"/>
          <w:sz w:val="24"/>
          <w:szCs w:val="24"/>
        </w:rPr>
      </w:pPr>
      <w:r w:rsidRPr="00862553">
        <w:rPr>
          <w:rFonts w:ascii="Times New Roman" w:hAnsi="Arial"/>
          <w:sz w:val="24"/>
          <w:szCs w:val="24"/>
        </w:rPr>
        <w:t>丧假期间计发税前</w:t>
      </w:r>
      <w:r w:rsidR="00B23A5F">
        <w:rPr>
          <w:rFonts w:ascii="Times New Roman" w:hAnsi="Arial" w:hint="eastAsia"/>
          <w:sz w:val="24"/>
          <w:szCs w:val="24"/>
        </w:rPr>
        <w:t>基</w:t>
      </w:r>
      <w:r w:rsidRPr="00862553">
        <w:rPr>
          <w:rFonts w:ascii="Times New Roman" w:hAnsi="Arial"/>
          <w:sz w:val="24"/>
          <w:szCs w:val="24"/>
        </w:rPr>
        <w:t>本薪。</w:t>
      </w:r>
    </w:p>
    <w:p w14:paraId="13C4BB37" w14:textId="77777777" w:rsidR="001876CC" w:rsidRPr="00862553" w:rsidRDefault="001876CC" w:rsidP="00862553">
      <w:pPr>
        <w:pStyle w:val="ListParagraph"/>
        <w:numPr>
          <w:ilvl w:val="2"/>
          <w:numId w:val="42"/>
        </w:numPr>
        <w:tabs>
          <w:tab w:val="start" w:pos="78pt"/>
        </w:tabs>
        <w:overflowPunct w:val="0"/>
        <w:topLinePunct/>
        <w:snapToGrid w:val="0"/>
        <w:spacing w:after="0pt" w:line="18pt" w:lineRule="auto"/>
        <w:ind w:start="78pt" w:hanging="35.45pt"/>
        <w:jc w:val="both"/>
        <w:rPr>
          <w:rFonts w:ascii="Times New Roman" w:hAnsi="Arial"/>
          <w:sz w:val="24"/>
          <w:szCs w:val="24"/>
        </w:rPr>
      </w:pPr>
      <w:r w:rsidRPr="00862553">
        <w:rPr>
          <w:rFonts w:ascii="Times New Roman" w:hAnsi="Arial"/>
          <w:sz w:val="24"/>
          <w:szCs w:val="24"/>
        </w:rPr>
        <w:t>丧假审批权为人力资源部和部门</w:t>
      </w:r>
      <w:r w:rsidR="00A70CC8">
        <w:rPr>
          <w:rFonts w:ascii="Times New Roman" w:hAnsi="Arial" w:hint="eastAsia"/>
          <w:sz w:val="24"/>
          <w:szCs w:val="24"/>
        </w:rPr>
        <w:t>负责人</w:t>
      </w:r>
      <w:r w:rsidRPr="00862553">
        <w:rPr>
          <w:rFonts w:ascii="Times New Roman" w:hAnsi="Arial"/>
          <w:sz w:val="24"/>
          <w:szCs w:val="24"/>
        </w:rPr>
        <w:t>。</w:t>
      </w:r>
    </w:p>
    <w:p w14:paraId="7D4EEACB" w14:textId="77777777" w:rsidR="004279EC" w:rsidRPr="00C57A21" w:rsidRDefault="00964F3D" w:rsidP="00862553">
      <w:pPr>
        <w:pStyle w:val="ListParagraph"/>
        <w:numPr>
          <w:ilvl w:val="1"/>
          <w:numId w:val="1"/>
        </w:numPr>
        <w:tabs>
          <w:tab w:val="start" w:pos="21.30pt"/>
        </w:tabs>
        <w:spacing w:after="0pt" w:line="18pt" w:lineRule="auto"/>
        <w:ind w:start="42.55pt" w:hanging="21.25pt"/>
        <w:jc w:val="both"/>
        <w:rPr>
          <w:rFonts w:ascii="Times New Roman" w:hAnsi="Arial"/>
          <w:sz w:val="24"/>
          <w:szCs w:val="24"/>
        </w:rPr>
      </w:pPr>
      <w:r w:rsidRPr="00C57A21">
        <w:rPr>
          <w:rFonts w:ascii="Times New Roman" w:hAnsi="Arial"/>
          <w:sz w:val="24"/>
          <w:szCs w:val="24"/>
        </w:rPr>
        <w:t>病假</w:t>
      </w:r>
    </w:p>
    <w:p w14:paraId="57926854" w14:textId="77777777" w:rsidR="000E181D" w:rsidRPr="00C57A21" w:rsidRDefault="00D539D6" w:rsidP="00C57A21">
      <w:pPr>
        <w:pStyle w:val="ListParagraph"/>
        <w:numPr>
          <w:ilvl w:val="2"/>
          <w:numId w:val="43"/>
        </w:numPr>
        <w:tabs>
          <w:tab w:val="start" w:pos="78pt"/>
        </w:tabs>
        <w:overflowPunct w:val="0"/>
        <w:topLinePunct/>
        <w:snapToGrid w:val="0"/>
        <w:spacing w:after="0pt" w:line="18pt" w:lineRule="auto"/>
        <w:ind w:start="78pt" w:hanging="35.45pt"/>
        <w:jc w:val="both"/>
        <w:rPr>
          <w:rFonts w:ascii="Times New Roman" w:hAnsi="Arial"/>
          <w:sz w:val="24"/>
          <w:szCs w:val="24"/>
        </w:rPr>
      </w:pPr>
      <w:r w:rsidRPr="00C57A21">
        <w:rPr>
          <w:rFonts w:ascii="Times New Roman" w:hAnsi="Arial"/>
          <w:sz w:val="24"/>
          <w:szCs w:val="24"/>
        </w:rPr>
        <w:t>员工如因患病或非因公负伤</w:t>
      </w:r>
      <w:r w:rsidR="00DA24B0" w:rsidRPr="00C57A21">
        <w:rPr>
          <w:rFonts w:ascii="Times New Roman" w:hAnsi="Arial"/>
          <w:sz w:val="24"/>
          <w:szCs w:val="24"/>
        </w:rPr>
        <w:t>，需停止工作进行</w:t>
      </w:r>
      <w:r w:rsidRPr="00C57A21">
        <w:rPr>
          <w:rFonts w:ascii="Times New Roman" w:hAnsi="Arial"/>
          <w:sz w:val="24"/>
          <w:szCs w:val="24"/>
        </w:rPr>
        <w:t>治疗</w:t>
      </w:r>
      <w:r w:rsidR="00DA24B0" w:rsidRPr="00C57A21">
        <w:rPr>
          <w:rFonts w:ascii="Times New Roman" w:hAnsi="Arial"/>
          <w:sz w:val="24"/>
          <w:szCs w:val="24"/>
        </w:rPr>
        <w:t>或休养</w:t>
      </w:r>
      <w:r w:rsidRPr="00C57A21">
        <w:rPr>
          <w:rFonts w:ascii="Times New Roman" w:hAnsi="Arial"/>
          <w:sz w:val="24"/>
          <w:szCs w:val="24"/>
        </w:rPr>
        <w:t>，</w:t>
      </w:r>
      <w:r w:rsidR="00DA24B0" w:rsidRPr="00C57A21">
        <w:rPr>
          <w:rFonts w:ascii="Times New Roman" w:hAnsi="Arial"/>
          <w:sz w:val="24"/>
          <w:szCs w:val="24"/>
        </w:rPr>
        <w:t>可申请病假。</w:t>
      </w:r>
    </w:p>
    <w:p w14:paraId="26B93EA7" w14:textId="77777777" w:rsidR="000376B0" w:rsidRPr="00862553" w:rsidRDefault="00DA24B0" w:rsidP="00862553">
      <w:pPr>
        <w:pStyle w:val="ListParagraph"/>
        <w:numPr>
          <w:ilvl w:val="2"/>
          <w:numId w:val="43"/>
        </w:numPr>
        <w:tabs>
          <w:tab w:val="start" w:pos="78pt"/>
        </w:tabs>
        <w:overflowPunct w:val="0"/>
        <w:topLinePunct/>
        <w:snapToGrid w:val="0"/>
        <w:spacing w:after="0pt" w:line="18pt" w:lineRule="auto"/>
        <w:ind w:start="78pt" w:hanging="35.45pt"/>
        <w:jc w:val="both"/>
        <w:rPr>
          <w:rFonts w:ascii="Times New Roman" w:hAnsi="Arial"/>
          <w:sz w:val="24"/>
          <w:szCs w:val="24"/>
        </w:rPr>
      </w:pPr>
      <w:r w:rsidRPr="00862553">
        <w:rPr>
          <w:rFonts w:ascii="Times New Roman" w:hAnsi="Arial"/>
          <w:sz w:val="24"/>
          <w:szCs w:val="24"/>
        </w:rPr>
        <w:t>员工可于</w:t>
      </w:r>
      <w:r w:rsidR="00D5029D" w:rsidRPr="00862553">
        <w:rPr>
          <w:rFonts w:ascii="Times New Roman" w:hAnsi="Arial"/>
          <w:sz w:val="24"/>
          <w:szCs w:val="24"/>
        </w:rPr>
        <w:t>发现患病</w:t>
      </w:r>
      <w:r w:rsidRPr="00862553">
        <w:rPr>
          <w:rFonts w:ascii="Times New Roman" w:hAnsi="Arial"/>
          <w:sz w:val="24"/>
          <w:szCs w:val="24"/>
        </w:rPr>
        <w:t>当日向其直接主管提出病假申请，如遇急病等特殊情况，应先通过电话请假，在返回上班后的两个工作日内补交请假单及</w:t>
      </w:r>
      <w:r w:rsidR="00C712B4" w:rsidRPr="00862553">
        <w:rPr>
          <w:rFonts w:ascii="Times New Roman" w:hAnsi="Arial"/>
          <w:sz w:val="24"/>
          <w:szCs w:val="24"/>
        </w:rPr>
        <w:t>相关</w:t>
      </w:r>
      <w:r w:rsidR="00A45812" w:rsidRPr="00862553">
        <w:rPr>
          <w:rFonts w:ascii="Times New Roman" w:hAnsi="Arial"/>
          <w:sz w:val="24"/>
          <w:szCs w:val="24"/>
        </w:rPr>
        <w:t>医</w:t>
      </w:r>
      <w:r w:rsidR="00A07144" w:rsidRPr="00862553">
        <w:rPr>
          <w:rFonts w:ascii="Times New Roman" w:hAnsi="Arial"/>
          <w:sz w:val="24"/>
          <w:szCs w:val="24"/>
        </w:rPr>
        <w:t>疗</w:t>
      </w:r>
      <w:r w:rsidRPr="00862553">
        <w:rPr>
          <w:rFonts w:ascii="Times New Roman" w:hAnsi="Arial"/>
          <w:sz w:val="24"/>
          <w:szCs w:val="24"/>
        </w:rPr>
        <w:t>证明。</w:t>
      </w:r>
    </w:p>
    <w:p w14:paraId="2BA541DE" w14:textId="77777777" w:rsidR="001876CC" w:rsidRPr="00862553" w:rsidRDefault="00DA24B0" w:rsidP="00862553">
      <w:pPr>
        <w:pStyle w:val="ListParagraph"/>
        <w:numPr>
          <w:ilvl w:val="2"/>
          <w:numId w:val="43"/>
        </w:numPr>
        <w:tabs>
          <w:tab w:val="start" w:pos="78pt"/>
        </w:tabs>
        <w:overflowPunct w:val="0"/>
        <w:topLinePunct/>
        <w:snapToGrid w:val="0"/>
        <w:spacing w:after="0pt" w:line="18pt" w:lineRule="auto"/>
        <w:ind w:start="78pt" w:hanging="35.45pt"/>
        <w:jc w:val="both"/>
        <w:rPr>
          <w:rFonts w:ascii="Times New Roman" w:hAnsi="Arial"/>
          <w:sz w:val="24"/>
          <w:szCs w:val="24"/>
        </w:rPr>
      </w:pPr>
      <w:r w:rsidRPr="00862553">
        <w:rPr>
          <w:rFonts w:ascii="Times New Roman" w:hAnsi="Arial"/>
          <w:sz w:val="24"/>
          <w:szCs w:val="24"/>
        </w:rPr>
        <w:t>员工</w:t>
      </w:r>
      <w:r w:rsidR="008079BA" w:rsidRPr="00862553">
        <w:rPr>
          <w:rFonts w:ascii="Times New Roman" w:hAnsi="Arial"/>
          <w:sz w:val="24"/>
          <w:szCs w:val="24"/>
        </w:rPr>
        <w:t>在公司服务满一年后，可申请全薪病假</w:t>
      </w:r>
      <w:r w:rsidR="00FB184B" w:rsidRPr="00862553">
        <w:rPr>
          <w:rFonts w:ascii="Times New Roman" w:hAnsi="Arial"/>
          <w:sz w:val="24"/>
          <w:szCs w:val="24"/>
        </w:rPr>
        <w:t>。全薪病假的计算周期为</w:t>
      </w:r>
      <w:r w:rsidR="00F851D3" w:rsidRPr="00862553">
        <w:rPr>
          <w:rFonts w:ascii="Times New Roman" w:hAnsi="Arial"/>
          <w:sz w:val="24"/>
          <w:szCs w:val="24"/>
        </w:rPr>
        <w:t>一</w:t>
      </w:r>
      <w:r w:rsidR="00FB184B" w:rsidRPr="00862553">
        <w:rPr>
          <w:rFonts w:ascii="Times New Roman" w:hAnsi="Arial"/>
          <w:sz w:val="24"/>
          <w:szCs w:val="24"/>
        </w:rPr>
        <w:t>个日历年度，</w:t>
      </w:r>
      <w:r w:rsidR="008079BA" w:rsidRPr="00862553">
        <w:rPr>
          <w:rFonts w:ascii="Times New Roman" w:hAnsi="Arial"/>
          <w:sz w:val="24"/>
          <w:szCs w:val="24"/>
        </w:rPr>
        <w:t>每个</w:t>
      </w:r>
      <w:r w:rsidR="00D0733B" w:rsidRPr="00862553">
        <w:rPr>
          <w:rFonts w:ascii="Times New Roman" w:hAnsi="Arial"/>
          <w:sz w:val="24"/>
          <w:szCs w:val="24"/>
        </w:rPr>
        <w:t>日历年最高可申请</w:t>
      </w:r>
      <w:r w:rsidR="008079BA" w:rsidRPr="00862553">
        <w:rPr>
          <w:rFonts w:ascii="Times New Roman" w:hAnsi="Arial"/>
          <w:sz w:val="24"/>
          <w:szCs w:val="24"/>
        </w:rPr>
        <w:t>7</w:t>
      </w:r>
      <w:r w:rsidR="008079BA" w:rsidRPr="00862553">
        <w:rPr>
          <w:rFonts w:ascii="Times New Roman" w:hAnsi="Arial"/>
          <w:sz w:val="24"/>
          <w:szCs w:val="24"/>
        </w:rPr>
        <w:t>天</w:t>
      </w:r>
      <w:r w:rsidR="00D0733B" w:rsidRPr="00862553">
        <w:rPr>
          <w:rFonts w:ascii="Times New Roman" w:hAnsi="Arial"/>
          <w:sz w:val="24"/>
          <w:szCs w:val="24"/>
        </w:rPr>
        <w:t>全薪病假</w:t>
      </w:r>
      <w:r w:rsidR="00FF44F8" w:rsidRPr="00862553">
        <w:rPr>
          <w:rFonts w:ascii="Times New Roman" w:hAnsi="Arial"/>
          <w:sz w:val="24"/>
          <w:szCs w:val="24"/>
        </w:rPr>
        <w:t>，</w:t>
      </w:r>
      <w:r w:rsidR="001876CC" w:rsidRPr="00862553">
        <w:rPr>
          <w:rFonts w:ascii="Times New Roman" w:hAnsi="Arial"/>
          <w:sz w:val="24"/>
          <w:szCs w:val="24"/>
        </w:rPr>
        <w:t>具体以员工年度实际在职天数比例折算：</w:t>
      </w:r>
      <w:r w:rsidR="001876CC" w:rsidRPr="00B96265">
        <w:rPr>
          <w:rFonts w:ascii="Times New Roman" w:hAnsi="Arial"/>
          <w:sz w:val="24"/>
          <w:szCs w:val="24"/>
        </w:rPr>
        <w:t>当年度员工应出勤日历天数</w:t>
      </w:r>
      <w:r w:rsidR="001876CC" w:rsidRPr="00862553">
        <w:rPr>
          <w:rFonts w:ascii="Times New Roman" w:hAnsi="Arial"/>
          <w:sz w:val="24"/>
          <w:szCs w:val="24"/>
        </w:rPr>
        <w:t>/365</w:t>
      </w:r>
      <w:r w:rsidR="001876CC" w:rsidRPr="00B96265">
        <w:rPr>
          <w:rFonts w:ascii="Times New Roman" w:hAnsi="Arial"/>
          <w:sz w:val="24"/>
          <w:szCs w:val="24"/>
        </w:rPr>
        <w:t>天</w:t>
      </w:r>
      <w:r w:rsidR="001876CC" w:rsidRPr="00862553">
        <w:rPr>
          <w:rFonts w:ascii="Times New Roman" w:hAnsi="Arial"/>
          <w:sz w:val="24"/>
          <w:szCs w:val="24"/>
        </w:rPr>
        <w:t>x7</w:t>
      </w:r>
      <w:r w:rsidR="001876CC" w:rsidRPr="00B96265">
        <w:rPr>
          <w:rFonts w:ascii="Times New Roman" w:hAnsi="Arial"/>
          <w:sz w:val="24"/>
          <w:szCs w:val="24"/>
        </w:rPr>
        <w:t>天；折算后不足</w:t>
      </w:r>
      <w:r w:rsidR="001876CC" w:rsidRPr="00862553">
        <w:rPr>
          <w:rFonts w:ascii="Times New Roman" w:hAnsi="Arial"/>
          <w:sz w:val="24"/>
          <w:szCs w:val="24"/>
        </w:rPr>
        <w:t>1</w:t>
      </w:r>
      <w:r w:rsidR="001876CC" w:rsidRPr="00B96265">
        <w:rPr>
          <w:rFonts w:ascii="Times New Roman" w:hAnsi="Arial"/>
          <w:sz w:val="24"/>
          <w:szCs w:val="24"/>
        </w:rPr>
        <w:t>天部分不享受。</w:t>
      </w:r>
      <w:r w:rsidR="001876CC" w:rsidRPr="00862553">
        <w:rPr>
          <w:rFonts w:ascii="Times New Roman" w:hAnsi="Arial"/>
          <w:sz w:val="24"/>
          <w:szCs w:val="24"/>
        </w:rPr>
        <w:t>全薪病假未休部分至次年</w:t>
      </w:r>
      <w:r w:rsidR="001876CC" w:rsidRPr="00862553">
        <w:rPr>
          <w:rFonts w:ascii="Times New Roman" w:hAnsi="Arial"/>
          <w:sz w:val="24"/>
          <w:szCs w:val="24"/>
        </w:rPr>
        <w:t>1</w:t>
      </w:r>
      <w:r w:rsidR="001876CC" w:rsidRPr="00862553">
        <w:rPr>
          <w:rFonts w:ascii="Times New Roman" w:hAnsi="Arial"/>
          <w:sz w:val="24"/>
          <w:szCs w:val="24"/>
        </w:rPr>
        <w:t>月</w:t>
      </w:r>
      <w:r w:rsidR="001876CC" w:rsidRPr="00862553">
        <w:rPr>
          <w:rFonts w:ascii="Times New Roman" w:hAnsi="Arial"/>
          <w:sz w:val="24"/>
          <w:szCs w:val="24"/>
        </w:rPr>
        <w:t>1</w:t>
      </w:r>
      <w:r w:rsidR="001876CC" w:rsidRPr="00862553">
        <w:rPr>
          <w:rFonts w:ascii="Times New Roman" w:hAnsi="Arial"/>
          <w:sz w:val="24"/>
          <w:szCs w:val="24"/>
        </w:rPr>
        <w:t>日视为作废，不给予任何补偿。</w:t>
      </w:r>
    </w:p>
    <w:p w14:paraId="7DDCBA23" w14:textId="77777777" w:rsidR="00C712B4" w:rsidRPr="00862553" w:rsidRDefault="000E1F6F" w:rsidP="00862553">
      <w:pPr>
        <w:pStyle w:val="ListParagraph"/>
        <w:numPr>
          <w:ilvl w:val="2"/>
          <w:numId w:val="43"/>
        </w:numPr>
        <w:tabs>
          <w:tab w:val="start" w:pos="78pt"/>
        </w:tabs>
        <w:overflowPunct w:val="0"/>
        <w:topLinePunct/>
        <w:snapToGrid w:val="0"/>
        <w:spacing w:after="0pt" w:line="18pt" w:lineRule="auto"/>
        <w:ind w:start="78pt" w:hanging="35.45pt"/>
        <w:jc w:val="both"/>
        <w:rPr>
          <w:rFonts w:ascii="Times New Roman" w:hAnsi="Arial"/>
          <w:sz w:val="24"/>
          <w:szCs w:val="24"/>
        </w:rPr>
      </w:pPr>
      <w:r w:rsidRPr="00862553">
        <w:rPr>
          <w:rFonts w:ascii="Times New Roman" w:hAnsi="Arial"/>
          <w:sz w:val="24"/>
          <w:szCs w:val="24"/>
        </w:rPr>
        <w:t>员工在公司服务满一年后，</w:t>
      </w:r>
      <w:r w:rsidR="00D0733B" w:rsidRPr="00862553">
        <w:rPr>
          <w:rFonts w:ascii="Times New Roman" w:hAnsi="Arial"/>
          <w:sz w:val="24"/>
          <w:szCs w:val="24"/>
        </w:rPr>
        <w:t>每个日历年中如</w:t>
      </w:r>
      <w:r w:rsidR="004E4C1C" w:rsidRPr="00862553">
        <w:rPr>
          <w:rFonts w:ascii="Times New Roman" w:hAnsi="Arial"/>
          <w:sz w:val="24"/>
          <w:szCs w:val="24"/>
        </w:rPr>
        <w:t>申请的病假</w:t>
      </w:r>
      <w:r w:rsidR="00D0733B" w:rsidRPr="00862553">
        <w:rPr>
          <w:rFonts w:ascii="Times New Roman" w:hAnsi="Arial"/>
          <w:sz w:val="24"/>
          <w:szCs w:val="24"/>
        </w:rPr>
        <w:t>超出</w:t>
      </w:r>
      <w:r w:rsidR="000741F1" w:rsidRPr="00862553">
        <w:rPr>
          <w:rFonts w:ascii="Times New Roman" w:hAnsi="Arial"/>
          <w:sz w:val="24"/>
          <w:szCs w:val="24"/>
        </w:rPr>
        <w:t>其在该日历年中可申请的全薪病假天数</w:t>
      </w:r>
      <w:r w:rsidR="004E4C1C" w:rsidRPr="00862553">
        <w:rPr>
          <w:rFonts w:ascii="Times New Roman" w:hAnsi="Arial"/>
          <w:sz w:val="24"/>
          <w:szCs w:val="24"/>
        </w:rPr>
        <w:t>，</w:t>
      </w:r>
      <w:r w:rsidR="000741F1" w:rsidRPr="00862553">
        <w:rPr>
          <w:rFonts w:ascii="Times New Roman" w:hAnsi="Arial"/>
          <w:sz w:val="24"/>
          <w:szCs w:val="24"/>
        </w:rPr>
        <w:t>并且</w:t>
      </w:r>
      <w:r w:rsidR="00D0733B" w:rsidRPr="00862553">
        <w:rPr>
          <w:rFonts w:ascii="Times New Roman" w:hAnsi="Arial"/>
          <w:sz w:val="24"/>
          <w:szCs w:val="24"/>
        </w:rPr>
        <w:t>少于</w:t>
      </w:r>
      <w:r w:rsidR="00D0733B" w:rsidRPr="00862553">
        <w:rPr>
          <w:rFonts w:ascii="Times New Roman" w:hAnsi="Arial"/>
          <w:sz w:val="24"/>
          <w:szCs w:val="24"/>
        </w:rPr>
        <w:t>20</w:t>
      </w:r>
      <w:r w:rsidR="00D0733B" w:rsidRPr="00862553">
        <w:rPr>
          <w:rFonts w:ascii="Times New Roman" w:hAnsi="Arial"/>
          <w:sz w:val="24"/>
          <w:szCs w:val="24"/>
        </w:rPr>
        <w:t>天（含），其病假工资按照薪资的</w:t>
      </w:r>
      <w:r w:rsidR="00D0733B" w:rsidRPr="00862553">
        <w:rPr>
          <w:rFonts w:ascii="Times New Roman" w:hAnsi="Arial"/>
          <w:sz w:val="24"/>
          <w:szCs w:val="24"/>
        </w:rPr>
        <w:t>50%</w:t>
      </w:r>
      <w:r w:rsidR="00D0733B" w:rsidRPr="00862553">
        <w:rPr>
          <w:rFonts w:ascii="Times New Roman" w:hAnsi="Arial"/>
          <w:sz w:val="24"/>
          <w:szCs w:val="24"/>
        </w:rPr>
        <w:t>发放（不低于本市最低工资标准的</w:t>
      </w:r>
      <w:r w:rsidR="00D0733B" w:rsidRPr="00862553">
        <w:rPr>
          <w:rFonts w:ascii="Times New Roman" w:hAnsi="Arial"/>
          <w:sz w:val="24"/>
          <w:szCs w:val="24"/>
        </w:rPr>
        <w:t>80%</w:t>
      </w:r>
      <w:r w:rsidR="00D0733B" w:rsidRPr="00862553">
        <w:rPr>
          <w:rFonts w:ascii="Times New Roman" w:hAnsi="Arial"/>
          <w:sz w:val="24"/>
          <w:szCs w:val="24"/>
        </w:rPr>
        <w:t>）；病假申请超过</w:t>
      </w:r>
      <w:r w:rsidR="00D0733B" w:rsidRPr="00862553">
        <w:rPr>
          <w:rFonts w:ascii="Times New Roman" w:hAnsi="Arial"/>
          <w:sz w:val="24"/>
          <w:szCs w:val="24"/>
        </w:rPr>
        <w:t>20</w:t>
      </w:r>
      <w:r w:rsidR="00D0733B" w:rsidRPr="00862553">
        <w:rPr>
          <w:rFonts w:ascii="Times New Roman" w:hAnsi="Arial"/>
          <w:sz w:val="24"/>
          <w:szCs w:val="24"/>
        </w:rPr>
        <w:t>天时，</w:t>
      </w:r>
      <w:r w:rsidR="000741F1" w:rsidRPr="00862553">
        <w:rPr>
          <w:rFonts w:ascii="Times New Roman" w:hAnsi="Arial"/>
          <w:sz w:val="24"/>
          <w:szCs w:val="24"/>
        </w:rPr>
        <w:t>在国家规定的医疗期内，</w:t>
      </w:r>
      <w:r w:rsidR="00D0733B" w:rsidRPr="00862553">
        <w:rPr>
          <w:rFonts w:ascii="Times New Roman" w:hAnsi="Arial"/>
          <w:sz w:val="24"/>
          <w:szCs w:val="24"/>
        </w:rPr>
        <w:t>薪资按照上年度本市最低工资标准的</w:t>
      </w:r>
      <w:r w:rsidR="00D0733B" w:rsidRPr="00862553">
        <w:rPr>
          <w:rFonts w:ascii="Times New Roman" w:hAnsi="Arial"/>
          <w:sz w:val="24"/>
          <w:szCs w:val="24"/>
        </w:rPr>
        <w:t>80%</w:t>
      </w:r>
      <w:r w:rsidR="00D0733B" w:rsidRPr="00862553">
        <w:rPr>
          <w:rFonts w:ascii="Times New Roman" w:hAnsi="Arial"/>
          <w:sz w:val="24"/>
          <w:szCs w:val="24"/>
        </w:rPr>
        <w:t>发放。</w:t>
      </w:r>
    </w:p>
    <w:p w14:paraId="17DDBE6A" w14:textId="77777777" w:rsidR="000741F1" w:rsidRPr="00862553" w:rsidRDefault="000741F1" w:rsidP="00862553">
      <w:pPr>
        <w:pStyle w:val="ListParagraph"/>
        <w:numPr>
          <w:ilvl w:val="2"/>
          <w:numId w:val="43"/>
        </w:numPr>
        <w:tabs>
          <w:tab w:val="start" w:pos="78pt"/>
        </w:tabs>
        <w:overflowPunct w:val="0"/>
        <w:topLinePunct/>
        <w:snapToGrid w:val="0"/>
        <w:spacing w:after="0pt" w:line="18pt" w:lineRule="auto"/>
        <w:ind w:start="78pt" w:hanging="35.45pt"/>
        <w:jc w:val="both"/>
        <w:rPr>
          <w:rFonts w:ascii="Times New Roman" w:hAnsi="Arial"/>
          <w:sz w:val="24"/>
          <w:szCs w:val="24"/>
        </w:rPr>
      </w:pPr>
      <w:bookmarkStart w:id="1" w:name="OLE_LINK3"/>
      <w:bookmarkStart w:id="2" w:name="OLE_LINK4"/>
      <w:r w:rsidRPr="00862553">
        <w:rPr>
          <w:rFonts w:ascii="Times New Roman" w:hAnsi="Arial"/>
          <w:sz w:val="24"/>
          <w:szCs w:val="24"/>
        </w:rPr>
        <w:t>员工在公司服务未满一年的，申请的病假天数在国家规定的医疗期内的，薪资按照上年度本市最低工资标准的</w:t>
      </w:r>
      <w:r w:rsidRPr="00862553">
        <w:rPr>
          <w:rFonts w:ascii="Times New Roman" w:hAnsi="Arial"/>
          <w:sz w:val="24"/>
          <w:szCs w:val="24"/>
        </w:rPr>
        <w:t>80%</w:t>
      </w:r>
      <w:r w:rsidRPr="00862553">
        <w:rPr>
          <w:rFonts w:ascii="Times New Roman" w:hAnsi="Arial"/>
          <w:sz w:val="24"/>
          <w:szCs w:val="24"/>
        </w:rPr>
        <w:t>发放。</w:t>
      </w:r>
    </w:p>
    <w:bookmarkEnd w:id="1"/>
    <w:bookmarkEnd w:id="2"/>
    <w:p w14:paraId="30DE98FD" w14:textId="77777777" w:rsidR="001876CC" w:rsidRPr="00862553" w:rsidRDefault="00D0733B" w:rsidP="00862553">
      <w:pPr>
        <w:pStyle w:val="ListParagraph"/>
        <w:numPr>
          <w:ilvl w:val="2"/>
          <w:numId w:val="43"/>
        </w:numPr>
        <w:tabs>
          <w:tab w:val="start" w:pos="78pt"/>
        </w:tabs>
        <w:overflowPunct w:val="0"/>
        <w:topLinePunct/>
        <w:snapToGrid w:val="0"/>
        <w:spacing w:after="0pt" w:line="18pt" w:lineRule="auto"/>
        <w:ind w:start="78pt" w:hanging="35.45pt"/>
        <w:jc w:val="both"/>
        <w:rPr>
          <w:rFonts w:ascii="Times New Roman" w:hAnsi="Arial"/>
          <w:sz w:val="24"/>
          <w:szCs w:val="24"/>
        </w:rPr>
      </w:pPr>
      <w:r w:rsidRPr="00862553">
        <w:rPr>
          <w:rFonts w:ascii="Times New Roman" w:hAnsi="Arial"/>
          <w:sz w:val="24"/>
          <w:szCs w:val="24"/>
        </w:rPr>
        <w:t>病假申请的最小单位为</w:t>
      </w:r>
      <w:r w:rsidRPr="00862553">
        <w:rPr>
          <w:rFonts w:ascii="Times New Roman" w:hAnsi="Arial"/>
          <w:sz w:val="24"/>
          <w:szCs w:val="24"/>
        </w:rPr>
        <w:t>0.5</w:t>
      </w:r>
      <w:r w:rsidRPr="00862553">
        <w:rPr>
          <w:rFonts w:ascii="Times New Roman" w:hAnsi="Arial"/>
          <w:sz w:val="24"/>
          <w:szCs w:val="24"/>
        </w:rPr>
        <w:t>天。</w:t>
      </w:r>
      <w:r w:rsidR="00E94E30" w:rsidRPr="00862553">
        <w:rPr>
          <w:rFonts w:ascii="Times New Roman" w:hAnsi="Arial"/>
          <w:sz w:val="24"/>
          <w:szCs w:val="24"/>
        </w:rPr>
        <w:t>申请病假必</w:t>
      </w:r>
      <w:r w:rsidRPr="00862553">
        <w:rPr>
          <w:rFonts w:ascii="Times New Roman" w:hAnsi="Arial"/>
          <w:sz w:val="24"/>
          <w:szCs w:val="24"/>
        </w:rPr>
        <w:t>须提交县级及以上医院</w:t>
      </w:r>
      <w:r w:rsidR="00FA02A0">
        <w:rPr>
          <w:rFonts w:ascii="Times New Roman" w:hAnsi="Arial" w:hint="eastAsia"/>
          <w:sz w:val="24"/>
          <w:szCs w:val="24"/>
        </w:rPr>
        <w:t>或社区医院</w:t>
      </w:r>
      <w:r w:rsidRPr="00862553">
        <w:rPr>
          <w:rFonts w:ascii="Times New Roman" w:hAnsi="Arial"/>
          <w:sz w:val="24"/>
          <w:szCs w:val="24"/>
        </w:rPr>
        <w:t>的医疗证明。</w:t>
      </w:r>
      <w:r w:rsidR="001876CC" w:rsidRPr="00862553">
        <w:rPr>
          <w:rFonts w:ascii="Times New Roman" w:hAnsi="Arial"/>
          <w:sz w:val="24"/>
          <w:szCs w:val="24"/>
        </w:rPr>
        <w:t xml:space="preserve">      </w:t>
      </w:r>
    </w:p>
    <w:p w14:paraId="669FE964" w14:textId="77777777" w:rsidR="005750EB" w:rsidRPr="00B96265" w:rsidRDefault="00964F3D" w:rsidP="00862553">
      <w:pPr>
        <w:pStyle w:val="ListParagraph"/>
        <w:numPr>
          <w:ilvl w:val="1"/>
          <w:numId w:val="1"/>
        </w:numPr>
        <w:tabs>
          <w:tab w:val="start" w:pos="21.30pt"/>
        </w:tabs>
        <w:spacing w:after="0pt" w:line="18pt" w:lineRule="auto"/>
        <w:ind w:start="42.55pt" w:hanging="21.25pt"/>
        <w:jc w:val="both"/>
        <w:rPr>
          <w:rFonts w:ascii="Times New Roman" w:hAnsi="Times New Roman"/>
          <w:b/>
          <w:sz w:val="24"/>
          <w:szCs w:val="24"/>
        </w:rPr>
      </w:pPr>
      <w:r w:rsidRPr="00B96265">
        <w:rPr>
          <w:rFonts w:ascii="Times New Roman" w:hAnsi="Times New Roman"/>
          <w:b/>
          <w:sz w:val="24"/>
          <w:szCs w:val="24"/>
        </w:rPr>
        <w:t>无薪事</w:t>
      </w:r>
      <w:r w:rsidR="005750EB" w:rsidRPr="00B96265">
        <w:rPr>
          <w:rFonts w:ascii="Times New Roman" w:hAnsi="Times New Roman"/>
          <w:b/>
          <w:sz w:val="24"/>
          <w:szCs w:val="24"/>
        </w:rPr>
        <w:t>假</w:t>
      </w:r>
    </w:p>
    <w:p w14:paraId="1FC9861C" w14:textId="77777777" w:rsidR="00964F3D" w:rsidRPr="00862553" w:rsidRDefault="00964F3D" w:rsidP="00862553">
      <w:pPr>
        <w:pStyle w:val="ListParagraph"/>
        <w:numPr>
          <w:ilvl w:val="2"/>
          <w:numId w:val="44"/>
        </w:numPr>
        <w:tabs>
          <w:tab w:val="start" w:pos="78pt"/>
        </w:tabs>
        <w:overflowPunct w:val="0"/>
        <w:topLinePunct/>
        <w:snapToGrid w:val="0"/>
        <w:spacing w:after="0pt" w:line="18pt" w:lineRule="auto"/>
        <w:ind w:start="78pt" w:hanging="35.45pt"/>
        <w:jc w:val="both"/>
        <w:rPr>
          <w:rFonts w:ascii="Times New Roman" w:hAnsi="Arial"/>
          <w:sz w:val="24"/>
          <w:szCs w:val="24"/>
        </w:rPr>
      </w:pPr>
      <w:r w:rsidRPr="00862553">
        <w:rPr>
          <w:rFonts w:ascii="Times New Roman" w:hAnsi="Arial"/>
          <w:sz w:val="24"/>
          <w:szCs w:val="24"/>
        </w:rPr>
        <w:t>一</w:t>
      </w:r>
      <w:r w:rsidR="004855FD" w:rsidRPr="00862553">
        <w:rPr>
          <w:rFonts w:ascii="Times New Roman" w:hAnsi="Arial"/>
          <w:sz w:val="24"/>
          <w:szCs w:val="24"/>
        </w:rPr>
        <w:t>个日历</w:t>
      </w:r>
      <w:r w:rsidRPr="00862553">
        <w:rPr>
          <w:rFonts w:ascii="Times New Roman" w:hAnsi="Arial"/>
          <w:sz w:val="24"/>
          <w:szCs w:val="24"/>
        </w:rPr>
        <w:t>年中无薪事假不得超过</w:t>
      </w:r>
      <w:r w:rsidRPr="00862553">
        <w:rPr>
          <w:rFonts w:ascii="Times New Roman" w:hAnsi="Arial"/>
          <w:sz w:val="24"/>
          <w:szCs w:val="24"/>
        </w:rPr>
        <w:t>15</w:t>
      </w:r>
      <w:r w:rsidRPr="00862553">
        <w:rPr>
          <w:rFonts w:ascii="Times New Roman" w:hAnsi="Arial"/>
          <w:sz w:val="24"/>
          <w:szCs w:val="24"/>
        </w:rPr>
        <w:t>个工作日</w:t>
      </w:r>
      <w:r w:rsidR="00D0603C" w:rsidRPr="00862553">
        <w:rPr>
          <w:rFonts w:ascii="Times New Roman" w:hAnsi="Arial"/>
          <w:sz w:val="24"/>
          <w:szCs w:val="24"/>
        </w:rPr>
        <w:t>，申请的最小单位为</w:t>
      </w:r>
      <w:r w:rsidR="00A07144" w:rsidRPr="00862553">
        <w:rPr>
          <w:rFonts w:ascii="Times New Roman" w:hAnsi="Arial"/>
          <w:sz w:val="24"/>
          <w:szCs w:val="24"/>
        </w:rPr>
        <w:t>0.5</w:t>
      </w:r>
      <w:r w:rsidR="002A713E" w:rsidRPr="00862553">
        <w:rPr>
          <w:rFonts w:ascii="Times New Roman" w:hAnsi="Arial"/>
          <w:sz w:val="24"/>
          <w:szCs w:val="24"/>
        </w:rPr>
        <w:t>小时</w:t>
      </w:r>
      <w:r w:rsidR="00D0603C" w:rsidRPr="00862553">
        <w:rPr>
          <w:rFonts w:ascii="Times New Roman" w:hAnsi="Arial"/>
          <w:sz w:val="24"/>
          <w:szCs w:val="24"/>
        </w:rPr>
        <w:t>。</w:t>
      </w:r>
    </w:p>
    <w:p w14:paraId="112A9F6A" w14:textId="77777777" w:rsidR="00D0603C" w:rsidRPr="00862553" w:rsidRDefault="00D0603C" w:rsidP="00862553">
      <w:pPr>
        <w:pStyle w:val="ListParagraph"/>
        <w:numPr>
          <w:ilvl w:val="2"/>
          <w:numId w:val="44"/>
        </w:numPr>
        <w:tabs>
          <w:tab w:val="start" w:pos="78pt"/>
        </w:tabs>
        <w:overflowPunct w:val="0"/>
        <w:topLinePunct/>
        <w:snapToGrid w:val="0"/>
        <w:spacing w:after="0pt" w:line="18pt" w:lineRule="auto"/>
        <w:ind w:start="78pt" w:hanging="35.45pt"/>
        <w:jc w:val="both"/>
        <w:rPr>
          <w:rFonts w:ascii="Times New Roman" w:hAnsi="Arial"/>
          <w:sz w:val="24"/>
          <w:szCs w:val="24"/>
        </w:rPr>
      </w:pPr>
      <w:r w:rsidRPr="00862553">
        <w:rPr>
          <w:rFonts w:ascii="Times New Roman" w:hAnsi="Arial"/>
          <w:sz w:val="24"/>
          <w:szCs w:val="24"/>
        </w:rPr>
        <w:lastRenderedPageBreak/>
        <w:t>事假申请</w:t>
      </w:r>
      <w:r w:rsidR="001D7114" w:rsidRPr="00862553">
        <w:rPr>
          <w:rFonts w:ascii="Times New Roman" w:hAnsi="Arial"/>
          <w:sz w:val="24"/>
          <w:szCs w:val="24"/>
        </w:rPr>
        <w:t>至少需提前一个工作日、最迟于休假当日通知部门</w:t>
      </w:r>
      <w:r w:rsidR="00A70CC8">
        <w:rPr>
          <w:rFonts w:ascii="Times New Roman" w:hAnsi="Arial" w:hint="eastAsia"/>
          <w:sz w:val="24"/>
          <w:szCs w:val="24"/>
        </w:rPr>
        <w:t>负责人</w:t>
      </w:r>
      <w:r w:rsidR="001D7114" w:rsidRPr="00862553">
        <w:rPr>
          <w:rFonts w:ascii="Times New Roman" w:hAnsi="Arial"/>
          <w:sz w:val="24"/>
          <w:szCs w:val="24"/>
        </w:rPr>
        <w:t>，并需填具请假申请。</w:t>
      </w:r>
    </w:p>
    <w:p w14:paraId="2B3264AD" w14:textId="77777777" w:rsidR="001D7114" w:rsidRPr="00862553" w:rsidRDefault="001D7114" w:rsidP="00862553">
      <w:pPr>
        <w:pStyle w:val="ListParagraph"/>
        <w:numPr>
          <w:ilvl w:val="2"/>
          <w:numId w:val="44"/>
        </w:numPr>
        <w:tabs>
          <w:tab w:val="start" w:pos="78pt"/>
        </w:tabs>
        <w:overflowPunct w:val="0"/>
        <w:topLinePunct/>
        <w:snapToGrid w:val="0"/>
        <w:spacing w:after="0pt" w:line="18pt" w:lineRule="auto"/>
        <w:ind w:start="78pt" w:hanging="35.45pt"/>
        <w:jc w:val="both"/>
        <w:rPr>
          <w:rFonts w:ascii="Times New Roman" w:hAnsi="Arial"/>
          <w:sz w:val="24"/>
          <w:szCs w:val="24"/>
        </w:rPr>
      </w:pPr>
      <w:r w:rsidRPr="00862553">
        <w:rPr>
          <w:rFonts w:ascii="Times New Roman" w:hAnsi="Arial"/>
          <w:sz w:val="24"/>
          <w:szCs w:val="24"/>
        </w:rPr>
        <w:t>当员工有未休完年假时不得申请无薪事假。</w:t>
      </w:r>
    </w:p>
    <w:p w14:paraId="474CF90B" w14:textId="77777777" w:rsidR="001D7114" w:rsidRPr="00862553" w:rsidRDefault="001D7114" w:rsidP="00862553">
      <w:pPr>
        <w:pStyle w:val="ListParagraph"/>
        <w:numPr>
          <w:ilvl w:val="2"/>
          <w:numId w:val="44"/>
        </w:numPr>
        <w:tabs>
          <w:tab w:val="start" w:pos="78pt"/>
        </w:tabs>
        <w:overflowPunct w:val="0"/>
        <w:topLinePunct/>
        <w:snapToGrid w:val="0"/>
        <w:spacing w:after="0pt" w:line="18pt" w:lineRule="auto"/>
        <w:ind w:start="78pt" w:hanging="35.45pt"/>
        <w:jc w:val="both"/>
        <w:rPr>
          <w:rFonts w:ascii="Times New Roman" w:hAnsi="Arial"/>
          <w:sz w:val="24"/>
          <w:szCs w:val="24"/>
        </w:rPr>
      </w:pPr>
      <w:r w:rsidRPr="00862553">
        <w:rPr>
          <w:rFonts w:ascii="Times New Roman" w:hAnsi="Arial"/>
          <w:sz w:val="24"/>
          <w:szCs w:val="24"/>
        </w:rPr>
        <w:t>未经批准而休无薪假的员工将受到包括解雇在内的纪律处分。</w:t>
      </w:r>
    </w:p>
    <w:p w14:paraId="6EFAFDAD" w14:textId="77777777" w:rsidR="004855FD" w:rsidRPr="00862553" w:rsidRDefault="004855FD" w:rsidP="00862553">
      <w:pPr>
        <w:pStyle w:val="ListParagraph"/>
        <w:numPr>
          <w:ilvl w:val="1"/>
          <w:numId w:val="1"/>
        </w:numPr>
        <w:tabs>
          <w:tab w:val="start" w:pos="21.30pt"/>
        </w:tabs>
        <w:spacing w:after="0pt" w:line="18pt" w:lineRule="auto"/>
        <w:ind w:start="42.55pt" w:hanging="21.25pt"/>
        <w:jc w:val="both"/>
        <w:rPr>
          <w:rFonts w:ascii="Times New Roman" w:hAnsi="Times New Roman"/>
          <w:b/>
          <w:sz w:val="24"/>
          <w:szCs w:val="24"/>
        </w:rPr>
      </w:pPr>
      <w:r w:rsidRPr="00B96265">
        <w:rPr>
          <w:rFonts w:ascii="Times New Roman" w:hAnsi="Times New Roman"/>
          <w:b/>
          <w:sz w:val="24"/>
          <w:szCs w:val="24"/>
        </w:rPr>
        <w:t>全薪</w:t>
      </w:r>
      <w:r w:rsidRPr="00862553">
        <w:rPr>
          <w:rFonts w:ascii="Times New Roman" w:hAnsi="Times New Roman"/>
          <w:b/>
          <w:sz w:val="24"/>
          <w:szCs w:val="24"/>
        </w:rPr>
        <w:t>工伤假</w:t>
      </w:r>
    </w:p>
    <w:p w14:paraId="2DE2B828" w14:textId="77777777" w:rsidR="004855FD" w:rsidRPr="00862553" w:rsidRDefault="004855FD" w:rsidP="00862553">
      <w:pPr>
        <w:pStyle w:val="ListParagraph"/>
        <w:numPr>
          <w:ilvl w:val="2"/>
          <w:numId w:val="45"/>
        </w:numPr>
        <w:tabs>
          <w:tab w:val="start" w:pos="78pt"/>
        </w:tabs>
        <w:overflowPunct w:val="0"/>
        <w:topLinePunct/>
        <w:snapToGrid w:val="0"/>
        <w:spacing w:after="0pt" w:line="18pt" w:lineRule="auto"/>
        <w:ind w:hanging="26.45pt"/>
        <w:jc w:val="both"/>
        <w:rPr>
          <w:rFonts w:ascii="Times New Roman" w:hAnsi="Arial"/>
          <w:sz w:val="24"/>
          <w:szCs w:val="24"/>
        </w:rPr>
      </w:pPr>
      <w:r w:rsidRPr="00862553">
        <w:rPr>
          <w:rFonts w:ascii="Times New Roman" w:hAnsi="Arial"/>
          <w:sz w:val="24"/>
          <w:szCs w:val="24"/>
        </w:rPr>
        <w:t>员工发生工伤事故，根据国家有关规定经确认后可享受全薪工伤假。</w:t>
      </w:r>
    </w:p>
    <w:p w14:paraId="6DBF95FE" w14:textId="77777777" w:rsidR="004855FD" w:rsidRPr="00862553" w:rsidRDefault="004855FD" w:rsidP="00862553">
      <w:pPr>
        <w:pStyle w:val="ListParagraph"/>
        <w:numPr>
          <w:ilvl w:val="2"/>
          <w:numId w:val="45"/>
        </w:numPr>
        <w:tabs>
          <w:tab w:val="start" w:pos="78pt"/>
        </w:tabs>
        <w:overflowPunct w:val="0"/>
        <w:topLinePunct/>
        <w:snapToGrid w:val="0"/>
        <w:spacing w:after="0pt" w:line="18pt" w:lineRule="auto"/>
        <w:ind w:start="78pt" w:hanging="35.45pt"/>
        <w:jc w:val="both"/>
        <w:rPr>
          <w:rFonts w:ascii="Times New Roman" w:hAnsi="Arial"/>
          <w:sz w:val="24"/>
          <w:szCs w:val="24"/>
        </w:rPr>
      </w:pPr>
      <w:r w:rsidRPr="00862553">
        <w:rPr>
          <w:rFonts w:ascii="Times New Roman" w:hAnsi="Arial"/>
          <w:sz w:val="24"/>
          <w:szCs w:val="24"/>
        </w:rPr>
        <w:t>工伤假由部门</w:t>
      </w:r>
      <w:r w:rsidR="00A70CC8">
        <w:rPr>
          <w:rFonts w:ascii="Times New Roman" w:hAnsi="Arial" w:hint="eastAsia"/>
          <w:sz w:val="24"/>
          <w:szCs w:val="24"/>
        </w:rPr>
        <w:t>负责人</w:t>
      </w:r>
      <w:r w:rsidRPr="00862553">
        <w:rPr>
          <w:rFonts w:ascii="Times New Roman" w:hAnsi="Arial"/>
          <w:sz w:val="24"/>
          <w:szCs w:val="24"/>
        </w:rPr>
        <w:t>和人力资源部审批。</w:t>
      </w:r>
    </w:p>
    <w:p w14:paraId="69EA2BB4" w14:textId="77777777" w:rsidR="004855FD" w:rsidRPr="00862553" w:rsidRDefault="004855FD" w:rsidP="00862553">
      <w:pPr>
        <w:pStyle w:val="ListParagraph"/>
        <w:numPr>
          <w:ilvl w:val="2"/>
          <w:numId w:val="45"/>
        </w:numPr>
        <w:tabs>
          <w:tab w:val="start" w:pos="78pt"/>
        </w:tabs>
        <w:overflowPunct w:val="0"/>
        <w:topLinePunct/>
        <w:snapToGrid w:val="0"/>
        <w:spacing w:after="0pt" w:line="18pt" w:lineRule="auto"/>
        <w:ind w:start="78pt" w:hanging="35.45pt"/>
        <w:jc w:val="both"/>
        <w:rPr>
          <w:rFonts w:ascii="Times New Roman" w:hAnsi="Arial"/>
          <w:sz w:val="24"/>
          <w:szCs w:val="24"/>
        </w:rPr>
      </w:pPr>
      <w:r w:rsidRPr="00862553">
        <w:rPr>
          <w:rFonts w:ascii="Times New Roman" w:hAnsi="Arial"/>
          <w:sz w:val="24"/>
          <w:szCs w:val="24"/>
        </w:rPr>
        <w:t xml:space="preserve"> </w:t>
      </w:r>
      <w:r w:rsidRPr="00862553">
        <w:rPr>
          <w:rFonts w:ascii="Times New Roman" w:hAnsi="Arial"/>
          <w:sz w:val="24"/>
          <w:szCs w:val="24"/>
        </w:rPr>
        <w:t>申请工伤假须附工伤责任调查报告表及县级以上医院诊断证明书。</w:t>
      </w:r>
    </w:p>
    <w:p w14:paraId="579B9119" w14:textId="77777777" w:rsidR="004855FD" w:rsidRPr="00862553" w:rsidRDefault="00364DFF" w:rsidP="00862553">
      <w:pPr>
        <w:pStyle w:val="ListParagraph"/>
        <w:numPr>
          <w:ilvl w:val="1"/>
          <w:numId w:val="1"/>
        </w:numPr>
        <w:tabs>
          <w:tab w:val="start" w:pos="21.30pt"/>
        </w:tabs>
        <w:spacing w:after="0pt" w:line="18pt" w:lineRule="auto"/>
        <w:ind w:start="42.55pt" w:hanging="21.25pt"/>
        <w:jc w:val="both"/>
        <w:rPr>
          <w:rFonts w:ascii="Times New Roman" w:hAnsi="Times New Roman"/>
          <w:b/>
          <w:sz w:val="24"/>
          <w:szCs w:val="24"/>
        </w:rPr>
      </w:pPr>
      <w:r>
        <w:rPr>
          <w:rFonts w:ascii="Times New Roman" w:hAnsi="Times New Roman" w:hint="eastAsia"/>
          <w:b/>
          <w:sz w:val="24"/>
          <w:szCs w:val="24"/>
        </w:rPr>
        <w:t xml:space="preserve"> </w:t>
      </w:r>
      <w:r w:rsidR="004855FD" w:rsidRPr="00B96265">
        <w:rPr>
          <w:rFonts w:ascii="Times New Roman" w:hAnsi="Times New Roman"/>
          <w:b/>
          <w:sz w:val="24"/>
          <w:szCs w:val="24"/>
        </w:rPr>
        <w:t>试</w:t>
      </w:r>
      <w:r w:rsidR="004855FD" w:rsidRPr="00862553">
        <w:rPr>
          <w:rFonts w:ascii="Times New Roman" w:hAnsi="Times New Roman"/>
          <w:b/>
          <w:sz w:val="24"/>
          <w:szCs w:val="24"/>
        </w:rPr>
        <w:t>用期及离职交接期的休假</w:t>
      </w:r>
    </w:p>
    <w:p w14:paraId="061A5DD4" w14:textId="77777777" w:rsidR="004855FD" w:rsidRPr="00C846F6" w:rsidRDefault="004855FD" w:rsidP="00C846F6">
      <w:pPr>
        <w:pStyle w:val="ListParagraph"/>
        <w:numPr>
          <w:ilvl w:val="2"/>
          <w:numId w:val="46"/>
        </w:numPr>
        <w:tabs>
          <w:tab w:val="start" w:pos="78pt"/>
        </w:tabs>
        <w:overflowPunct w:val="0"/>
        <w:topLinePunct/>
        <w:snapToGrid w:val="0"/>
        <w:spacing w:after="0pt" w:line="18pt" w:lineRule="auto"/>
        <w:ind w:start="78pt" w:hanging="35.45pt"/>
        <w:jc w:val="both"/>
        <w:rPr>
          <w:rFonts w:ascii="Times New Roman" w:hAnsi="Arial"/>
          <w:sz w:val="24"/>
          <w:szCs w:val="24"/>
        </w:rPr>
      </w:pPr>
      <w:r w:rsidRPr="00C846F6">
        <w:rPr>
          <w:rFonts w:ascii="Times New Roman" w:hAnsi="Arial"/>
          <w:sz w:val="24"/>
          <w:szCs w:val="24"/>
        </w:rPr>
        <w:t>试用期内的员工如果休假的总天数超过</w:t>
      </w:r>
      <w:r w:rsidRPr="00C846F6">
        <w:rPr>
          <w:rFonts w:ascii="Times New Roman" w:hAnsi="Arial"/>
          <w:sz w:val="24"/>
          <w:szCs w:val="24"/>
        </w:rPr>
        <w:t>5</w:t>
      </w:r>
      <w:r w:rsidRPr="00C846F6">
        <w:rPr>
          <w:rFonts w:ascii="Times New Roman" w:hAnsi="Arial"/>
          <w:sz w:val="24"/>
          <w:szCs w:val="24"/>
        </w:rPr>
        <w:t>天（含），则其试用期将根据请假天数按工作日顺延（但最长不得超过《劳动合同法》中规定的试用期最长期限）。</w:t>
      </w:r>
    </w:p>
    <w:p w14:paraId="3C8E3727" w14:textId="77777777" w:rsidR="004855FD" w:rsidRPr="00862553" w:rsidRDefault="004855FD" w:rsidP="00C846F6">
      <w:pPr>
        <w:pStyle w:val="ListParagraph"/>
        <w:numPr>
          <w:ilvl w:val="2"/>
          <w:numId w:val="46"/>
        </w:numPr>
        <w:tabs>
          <w:tab w:val="start" w:pos="78pt"/>
        </w:tabs>
        <w:overflowPunct w:val="0"/>
        <w:topLinePunct/>
        <w:snapToGrid w:val="0"/>
        <w:spacing w:after="0pt" w:line="18pt" w:lineRule="auto"/>
        <w:ind w:start="78pt" w:hanging="35.45pt"/>
        <w:jc w:val="both"/>
        <w:rPr>
          <w:rFonts w:ascii="Times New Roman" w:hAnsi="Arial"/>
          <w:sz w:val="24"/>
          <w:szCs w:val="24"/>
        </w:rPr>
      </w:pPr>
      <w:r w:rsidRPr="00862553">
        <w:rPr>
          <w:rFonts w:ascii="Times New Roman" w:hAnsi="Arial"/>
          <w:sz w:val="24"/>
          <w:szCs w:val="24"/>
        </w:rPr>
        <w:t>若员工离职交接期内产生了病假及无薪事假，其交接期将根据请假天数按工作日顺延。</w:t>
      </w:r>
    </w:p>
    <w:p w14:paraId="36E6A24B" w14:textId="77777777" w:rsidR="0096134A" w:rsidRPr="00B96265" w:rsidRDefault="00364DFF" w:rsidP="00364DFF">
      <w:pPr>
        <w:pStyle w:val="ListParagraph"/>
        <w:numPr>
          <w:ilvl w:val="1"/>
          <w:numId w:val="1"/>
        </w:numPr>
        <w:tabs>
          <w:tab w:val="start" w:pos="21.30pt"/>
        </w:tabs>
        <w:spacing w:after="0pt" w:line="18pt" w:lineRule="auto"/>
        <w:ind w:start="42.55pt" w:hanging="21.25pt"/>
        <w:jc w:val="both"/>
        <w:rPr>
          <w:rFonts w:ascii="Times New Roman" w:hAnsi="Times New Roman"/>
          <w:b/>
          <w:sz w:val="24"/>
          <w:szCs w:val="24"/>
        </w:rPr>
      </w:pPr>
      <w:r>
        <w:rPr>
          <w:rFonts w:ascii="Times New Roman" w:hAnsi="Times New Roman" w:hint="eastAsia"/>
          <w:b/>
          <w:sz w:val="24"/>
          <w:szCs w:val="24"/>
        </w:rPr>
        <w:t xml:space="preserve"> </w:t>
      </w:r>
      <w:r w:rsidR="0096134A" w:rsidRPr="00B96265">
        <w:rPr>
          <w:rFonts w:ascii="Times New Roman" w:hAnsi="Times New Roman"/>
          <w:b/>
          <w:sz w:val="24"/>
          <w:szCs w:val="24"/>
        </w:rPr>
        <w:t>假期管理一览表</w:t>
      </w:r>
    </w:p>
    <w:p w14:paraId="48ECE9E4" w14:textId="77777777" w:rsidR="00493270" w:rsidRPr="00B96265" w:rsidRDefault="00493270" w:rsidP="006F6A74">
      <w:pPr>
        <w:pStyle w:val="ListParagraph"/>
        <w:spacing w:after="0pt" w:line="18pt" w:lineRule="auto"/>
        <w:ind w:start="0pt"/>
        <w:jc w:val="both"/>
        <w:rPr>
          <w:rFonts w:ascii="Times New Roman" w:hAnsi="Times New Roman" w:hint="eastAsia"/>
          <w:sz w:val="24"/>
          <w:szCs w:val="24"/>
        </w:rPr>
      </w:pPr>
    </w:p>
    <w:tbl>
      <w:tblPr>
        <w:tblW w:w="558pt" w:type="dxa"/>
        <w:tblInd w:w="-57.60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ook w:firstRow="1" w:lastRow="0" w:firstColumn="1" w:lastColumn="0" w:noHBand="0" w:noVBand="1"/>
      </w:tblPr>
      <w:tblGrid>
        <w:gridCol w:w="696"/>
        <w:gridCol w:w="990"/>
        <w:gridCol w:w="850"/>
        <w:gridCol w:w="3544"/>
        <w:gridCol w:w="1134"/>
        <w:gridCol w:w="992"/>
        <w:gridCol w:w="1701"/>
        <w:gridCol w:w="1253"/>
      </w:tblGrid>
      <w:tr w:rsidR="00493270" w:rsidRPr="008D3CB2" w14:paraId="18FA6EC8" w14:textId="77777777" w:rsidTr="00483F01">
        <w:trPr>
          <w:trHeight w:val="395"/>
        </w:trPr>
        <w:tc>
          <w:tcPr>
            <w:tcW w:w="34.80pt" w:type="dxa"/>
            <w:vAlign w:val="center"/>
          </w:tcPr>
          <w:p w14:paraId="43D5B714" w14:textId="77777777" w:rsidR="00772CA3" w:rsidRPr="008D3CB2" w:rsidRDefault="00772CA3" w:rsidP="008D3CB2">
            <w:pPr>
              <w:spacing w:after="0pt" w:line="12pt" w:lineRule="auto"/>
              <w:jc w:val="center"/>
              <w:rPr>
                <w:b/>
                <w:sz w:val="24"/>
                <w:szCs w:val="24"/>
              </w:rPr>
            </w:pPr>
            <w:r w:rsidRPr="008D3CB2">
              <w:rPr>
                <w:b/>
                <w:sz w:val="24"/>
                <w:szCs w:val="24"/>
              </w:rPr>
              <w:t>S/N</w:t>
            </w:r>
          </w:p>
        </w:tc>
        <w:tc>
          <w:tcPr>
            <w:tcW w:w="49.50pt" w:type="dxa"/>
            <w:vAlign w:val="center"/>
          </w:tcPr>
          <w:p w14:paraId="78DD5FA4" w14:textId="77777777" w:rsidR="00772CA3" w:rsidRPr="008D3CB2" w:rsidRDefault="00772CA3" w:rsidP="008D3CB2">
            <w:pPr>
              <w:spacing w:after="0pt" w:line="12pt" w:lineRule="auto"/>
              <w:jc w:val="center"/>
              <w:rPr>
                <w:b/>
                <w:sz w:val="24"/>
                <w:szCs w:val="24"/>
              </w:rPr>
            </w:pPr>
            <w:r w:rsidRPr="008D3CB2">
              <w:rPr>
                <w:b/>
                <w:sz w:val="24"/>
                <w:szCs w:val="24"/>
              </w:rPr>
              <w:t>类别</w:t>
            </w:r>
          </w:p>
        </w:tc>
        <w:tc>
          <w:tcPr>
            <w:tcW w:w="42.50pt" w:type="dxa"/>
            <w:vAlign w:val="center"/>
          </w:tcPr>
          <w:p w14:paraId="5FAB0D90" w14:textId="77777777" w:rsidR="00772CA3" w:rsidRPr="008D3CB2" w:rsidRDefault="00772CA3" w:rsidP="008D3CB2">
            <w:pPr>
              <w:spacing w:after="0pt" w:line="12pt" w:lineRule="auto"/>
              <w:jc w:val="center"/>
              <w:rPr>
                <w:b/>
                <w:sz w:val="24"/>
                <w:szCs w:val="24"/>
              </w:rPr>
            </w:pPr>
            <w:r w:rsidRPr="008D3CB2">
              <w:rPr>
                <w:b/>
                <w:sz w:val="24"/>
                <w:szCs w:val="24"/>
              </w:rPr>
              <w:t xml:space="preserve"> </w:t>
            </w:r>
            <w:r w:rsidRPr="008D3CB2">
              <w:rPr>
                <w:b/>
                <w:sz w:val="24"/>
                <w:szCs w:val="24"/>
              </w:rPr>
              <w:t>资格</w:t>
            </w:r>
          </w:p>
        </w:tc>
        <w:tc>
          <w:tcPr>
            <w:tcW w:w="177.20pt" w:type="dxa"/>
            <w:vAlign w:val="center"/>
          </w:tcPr>
          <w:p w14:paraId="4034383C" w14:textId="77777777" w:rsidR="00772CA3" w:rsidRPr="008D3CB2" w:rsidRDefault="00772CA3" w:rsidP="008D3CB2">
            <w:pPr>
              <w:spacing w:after="0pt" w:line="12pt" w:lineRule="auto"/>
              <w:jc w:val="center"/>
              <w:rPr>
                <w:b/>
                <w:sz w:val="24"/>
                <w:szCs w:val="24"/>
              </w:rPr>
            </w:pPr>
            <w:r w:rsidRPr="008D3CB2">
              <w:rPr>
                <w:b/>
                <w:sz w:val="24"/>
                <w:szCs w:val="24"/>
              </w:rPr>
              <w:t>天数</w:t>
            </w:r>
          </w:p>
        </w:tc>
        <w:tc>
          <w:tcPr>
            <w:tcW w:w="56.70pt" w:type="dxa"/>
          </w:tcPr>
          <w:p w14:paraId="2E5E375B" w14:textId="77777777" w:rsidR="00772CA3" w:rsidRPr="008D3CB2" w:rsidRDefault="00772CA3" w:rsidP="008D3CB2">
            <w:pPr>
              <w:spacing w:after="0pt" w:line="12pt" w:lineRule="auto"/>
              <w:jc w:val="center"/>
              <w:rPr>
                <w:b/>
                <w:sz w:val="24"/>
                <w:szCs w:val="24"/>
              </w:rPr>
            </w:pPr>
            <w:r w:rsidRPr="008D3CB2">
              <w:rPr>
                <w:b/>
                <w:sz w:val="24"/>
                <w:szCs w:val="24"/>
              </w:rPr>
              <w:t>请假最小单位</w:t>
            </w:r>
          </w:p>
        </w:tc>
        <w:tc>
          <w:tcPr>
            <w:tcW w:w="49.60pt" w:type="dxa"/>
            <w:vAlign w:val="center"/>
          </w:tcPr>
          <w:p w14:paraId="6F7E6490" w14:textId="77777777" w:rsidR="00772CA3" w:rsidRPr="008D3CB2" w:rsidRDefault="00772CA3" w:rsidP="008D3CB2">
            <w:pPr>
              <w:spacing w:after="0pt" w:line="12pt" w:lineRule="auto"/>
              <w:jc w:val="center"/>
              <w:rPr>
                <w:b/>
                <w:sz w:val="24"/>
                <w:szCs w:val="24"/>
              </w:rPr>
            </w:pPr>
            <w:r w:rsidRPr="008D3CB2">
              <w:rPr>
                <w:b/>
                <w:sz w:val="24"/>
                <w:szCs w:val="24"/>
              </w:rPr>
              <w:t>是否含节假日</w:t>
            </w:r>
          </w:p>
        </w:tc>
        <w:tc>
          <w:tcPr>
            <w:tcW w:w="85.05pt" w:type="dxa"/>
            <w:vAlign w:val="center"/>
          </w:tcPr>
          <w:p w14:paraId="5EE4E597" w14:textId="77777777" w:rsidR="00772CA3" w:rsidRPr="008D3CB2" w:rsidRDefault="00493270" w:rsidP="008D3CB2">
            <w:pPr>
              <w:spacing w:after="0pt" w:line="12pt" w:lineRule="auto"/>
              <w:jc w:val="center"/>
              <w:rPr>
                <w:b/>
                <w:sz w:val="24"/>
                <w:szCs w:val="24"/>
              </w:rPr>
            </w:pPr>
            <w:r w:rsidRPr="008D3CB2">
              <w:rPr>
                <w:b/>
                <w:sz w:val="24"/>
                <w:szCs w:val="24"/>
              </w:rPr>
              <w:t>税前基本工资</w:t>
            </w:r>
          </w:p>
        </w:tc>
        <w:tc>
          <w:tcPr>
            <w:tcW w:w="62.65pt" w:type="dxa"/>
            <w:vAlign w:val="center"/>
          </w:tcPr>
          <w:p w14:paraId="0E48C6AC" w14:textId="77777777" w:rsidR="00772CA3" w:rsidRPr="008D3CB2" w:rsidRDefault="00772CA3" w:rsidP="008D3CB2">
            <w:pPr>
              <w:spacing w:after="0pt" w:line="12pt" w:lineRule="auto"/>
              <w:jc w:val="center"/>
              <w:rPr>
                <w:b/>
                <w:sz w:val="24"/>
                <w:szCs w:val="24"/>
              </w:rPr>
            </w:pPr>
            <w:r w:rsidRPr="008D3CB2">
              <w:rPr>
                <w:b/>
                <w:sz w:val="24"/>
                <w:szCs w:val="24"/>
              </w:rPr>
              <w:t>备注</w:t>
            </w:r>
          </w:p>
        </w:tc>
      </w:tr>
      <w:tr w:rsidR="00493270" w:rsidRPr="008D3CB2" w14:paraId="4F57144C" w14:textId="77777777" w:rsidTr="00483F01">
        <w:trPr>
          <w:trHeight w:val="715"/>
        </w:trPr>
        <w:tc>
          <w:tcPr>
            <w:tcW w:w="34.80pt" w:type="dxa"/>
            <w:vAlign w:val="center"/>
          </w:tcPr>
          <w:p w14:paraId="5A78AE45" w14:textId="77777777" w:rsidR="00772CA3" w:rsidRPr="00483F01" w:rsidRDefault="00772CA3" w:rsidP="00483F01">
            <w:pPr>
              <w:spacing w:after="0pt" w:line="12pt" w:lineRule="auto"/>
              <w:jc w:val="center"/>
              <w:rPr>
                <w:sz w:val="24"/>
                <w:szCs w:val="24"/>
              </w:rPr>
            </w:pPr>
            <w:r w:rsidRPr="00483F01">
              <w:rPr>
                <w:sz w:val="24"/>
                <w:szCs w:val="24"/>
              </w:rPr>
              <w:t>1</w:t>
            </w:r>
          </w:p>
        </w:tc>
        <w:tc>
          <w:tcPr>
            <w:tcW w:w="49.50pt" w:type="dxa"/>
            <w:vAlign w:val="center"/>
          </w:tcPr>
          <w:p w14:paraId="62C26F12" w14:textId="77777777" w:rsidR="00772CA3" w:rsidRPr="008D3CB2" w:rsidRDefault="00772CA3" w:rsidP="008D3CB2">
            <w:pPr>
              <w:spacing w:after="0pt" w:line="12pt" w:lineRule="auto"/>
              <w:jc w:val="center"/>
              <w:rPr>
                <w:sz w:val="24"/>
                <w:szCs w:val="24"/>
              </w:rPr>
            </w:pPr>
            <w:r w:rsidRPr="008D3CB2">
              <w:rPr>
                <w:sz w:val="24"/>
                <w:szCs w:val="24"/>
              </w:rPr>
              <w:t>年假</w:t>
            </w:r>
          </w:p>
        </w:tc>
        <w:tc>
          <w:tcPr>
            <w:tcW w:w="42.50pt" w:type="dxa"/>
            <w:vAlign w:val="center"/>
          </w:tcPr>
          <w:p w14:paraId="582BF5DB" w14:textId="77777777" w:rsidR="00772CA3" w:rsidRPr="008D3CB2" w:rsidRDefault="00772CA3" w:rsidP="008D3CB2">
            <w:pPr>
              <w:spacing w:after="0pt" w:line="12pt" w:lineRule="auto"/>
              <w:jc w:val="center"/>
              <w:rPr>
                <w:sz w:val="24"/>
                <w:szCs w:val="24"/>
              </w:rPr>
            </w:pPr>
            <w:r w:rsidRPr="008D3CB2">
              <w:rPr>
                <w:sz w:val="24"/>
                <w:szCs w:val="24"/>
              </w:rPr>
              <w:t>员工</w:t>
            </w:r>
          </w:p>
        </w:tc>
        <w:tc>
          <w:tcPr>
            <w:tcW w:w="177.20pt" w:type="dxa"/>
            <w:vAlign w:val="center"/>
          </w:tcPr>
          <w:p w14:paraId="2983B71D" w14:textId="77777777" w:rsidR="008D3CB2" w:rsidRPr="008D3CB2" w:rsidRDefault="00772CA3" w:rsidP="008D3CB2">
            <w:pPr>
              <w:spacing w:after="0pt" w:line="12pt" w:lineRule="auto"/>
              <w:jc w:val="center"/>
              <w:rPr>
                <w:rFonts w:hint="eastAsia"/>
                <w:sz w:val="24"/>
                <w:szCs w:val="24"/>
              </w:rPr>
            </w:pPr>
            <w:r w:rsidRPr="008D3CB2">
              <w:rPr>
                <w:sz w:val="24"/>
                <w:szCs w:val="24"/>
              </w:rPr>
              <w:t>5-1</w:t>
            </w:r>
            <w:r w:rsidR="003813E2">
              <w:rPr>
                <w:rFonts w:hint="eastAsia"/>
                <w:sz w:val="24"/>
                <w:szCs w:val="24"/>
              </w:rPr>
              <w:t>5</w:t>
            </w:r>
            <w:r w:rsidRPr="008D3CB2">
              <w:rPr>
                <w:sz w:val="24"/>
                <w:szCs w:val="24"/>
              </w:rPr>
              <w:t>天</w:t>
            </w:r>
            <w:r w:rsidRPr="008D3CB2">
              <w:rPr>
                <w:sz w:val="24"/>
                <w:szCs w:val="24"/>
              </w:rPr>
              <w:t>/</w:t>
            </w:r>
            <w:r w:rsidRPr="008D3CB2">
              <w:rPr>
                <w:sz w:val="24"/>
                <w:szCs w:val="24"/>
              </w:rPr>
              <w:t>年</w:t>
            </w:r>
          </w:p>
          <w:p w14:paraId="3D14A43C" w14:textId="77777777" w:rsidR="00772CA3" w:rsidRPr="008D3CB2" w:rsidRDefault="00772CA3" w:rsidP="008D3CB2">
            <w:pPr>
              <w:spacing w:after="0pt" w:line="12pt" w:lineRule="auto"/>
              <w:jc w:val="center"/>
              <w:rPr>
                <w:sz w:val="24"/>
                <w:szCs w:val="24"/>
              </w:rPr>
            </w:pPr>
            <w:r w:rsidRPr="008D3CB2">
              <w:rPr>
                <w:sz w:val="24"/>
                <w:szCs w:val="24"/>
              </w:rPr>
              <w:t>（根据工作年限及入职时间）</w:t>
            </w:r>
          </w:p>
        </w:tc>
        <w:tc>
          <w:tcPr>
            <w:tcW w:w="56.70pt" w:type="dxa"/>
            <w:vAlign w:val="center"/>
          </w:tcPr>
          <w:p w14:paraId="5BED5D53" w14:textId="77777777" w:rsidR="00772CA3" w:rsidRPr="008D3CB2" w:rsidRDefault="00373328" w:rsidP="008D3CB2">
            <w:pPr>
              <w:spacing w:after="0pt" w:line="12pt" w:lineRule="auto"/>
              <w:jc w:val="center"/>
              <w:rPr>
                <w:rFonts w:ascii="Times New Roman" w:hAnsi="Times New Roman"/>
                <w:sz w:val="24"/>
                <w:szCs w:val="24"/>
              </w:rPr>
            </w:pPr>
            <w:r w:rsidRPr="008D3CB2">
              <w:rPr>
                <w:rFonts w:ascii="Times New Roman" w:hAnsi="Times New Roman"/>
                <w:sz w:val="24"/>
                <w:szCs w:val="24"/>
              </w:rPr>
              <w:t>0.5</w:t>
            </w:r>
            <w:r w:rsidR="00772CA3" w:rsidRPr="008D3CB2">
              <w:rPr>
                <w:rFonts w:ascii="Times New Roman" w:hAnsi="Times New Roman"/>
                <w:sz w:val="24"/>
                <w:szCs w:val="24"/>
              </w:rPr>
              <w:t>小时</w:t>
            </w:r>
          </w:p>
        </w:tc>
        <w:tc>
          <w:tcPr>
            <w:tcW w:w="49.60pt" w:type="dxa"/>
            <w:vAlign w:val="center"/>
          </w:tcPr>
          <w:p w14:paraId="3C221697" w14:textId="77777777" w:rsidR="00772CA3" w:rsidRPr="008D3CB2" w:rsidRDefault="00772CA3" w:rsidP="008D3CB2">
            <w:pPr>
              <w:spacing w:after="0pt" w:line="12pt" w:lineRule="auto"/>
              <w:jc w:val="center"/>
              <w:rPr>
                <w:rFonts w:ascii="Times New Roman" w:hAnsi="Times New Roman"/>
                <w:sz w:val="24"/>
                <w:szCs w:val="24"/>
              </w:rPr>
            </w:pPr>
            <w:r w:rsidRPr="008D3CB2">
              <w:rPr>
                <w:rFonts w:ascii="Times New Roman" w:hAnsi="Times New Roman"/>
                <w:sz w:val="24"/>
                <w:szCs w:val="24"/>
              </w:rPr>
              <w:t>否</w:t>
            </w:r>
          </w:p>
        </w:tc>
        <w:tc>
          <w:tcPr>
            <w:tcW w:w="85.05pt" w:type="dxa"/>
            <w:vAlign w:val="center"/>
          </w:tcPr>
          <w:p w14:paraId="02C965BE" w14:textId="77777777" w:rsidR="00772CA3" w:rsidRPr="008D3CB2" w:rsidRDefault="00772CA3" w:rsidP="008D3CB2">
            <w:pPr>
              <w:spacing w:after="0pt" w:line="12pt" w:lineRule="auto"/>
              <w:jc w:val="center"/>
              <w:rPr>
                <w:rFonts w:ascii="Times New Roman" w:hAnsi="Times New Roman"/>
                <w:sz w:val="24"/>
                <w:szCs w:val="24"/>
              </w:rPr>
            </w:pPr>
            <w:r w:rsidRPr="008D3CB2">
              <w:rPr>
                <w:rFonts w:ascii="Times New Roman" w:hAnsi="Times New Roman"/>
                <w:sz w:val="24"/>
                <w:szCs w:val="24"/>
              </w:rPr>
              <w:t>100%</w:t>
            </w:r>
          </w:p>
        </w:tc>
        <w:tc>
          <w:tcPr>
            <w:tcW w:w="62.65pt" w:type="dxa"/>
            <w:vAlign w:val="center"/>
          </w:tcPr>
          <w:p w14:paraId="0350D70F" w14:textId="77777777" w:rsidR="00772CA3" w:rsidRPr="008D3CB2" w:rsidRDefault="00772CA3" w:rsidP="0014707B">
            <w:pPr>
              <w:pStyle w:val="ListParagraph"/>
              <w:tabs>
                <w:tab w:val="num" w:pos="90pt"/>
              </w:tabs>
              <w:spacing w:line="17pt" w:lineRule="exact"/>
              <w:ind w:start="18pt"/>
              <w:jc w:val="both"/>
              <w:rPr>
                <w:rFonts w:ascii="Times New Roman" w:hAnsi="Times New Roman"/>
                <w:sz w:val="24"/>
                <w:szCs w:val="24"/>
              </w:rPr>
            </w:pPr>
          </w:p>
        </w:tc>
      </w:tr>
      <w:tr w:rsidR="00493270" w:rsidRPr="008D3CB2" w14:paraId="71E3FCD8" w14:textId="77777777" w:rsidTr="00483F01">
        <w:trPr>
          <w:trHeight w:val="710"/>
        </w:trPr>
        <w:tc>
          <w:tcPr>
            <w:tcW w:w="34.80pt" w:type="dxa"/>
            <w:vAlign w:val="center"/>
          </w:tcPr>
          <w:p w14:paraId="5AB27AC6" w14:textId="77777777" w:rsidR="00772CA3" w:rsidRPr="00483F01" w:rsidRDefault="00772CA3" w:rsidP="00483F01">
            <w:pPr>
              <w:spacing w:after="0pt" w:line="12pt" w:lineRule="auto"/>
              <w:jc w:val="center"/>
              <w:rPr>
                <w:sz w:val="24"/>
                <w:szCs w:val="24"/>
              </w:rPr>
            </w:pPr>
            <w:r w:rsidRPr="00483F01">
              <w:rPr>
                <w:sz w:val="24"/>
                <w:szCs w:val="24"/>
              </w:rPr>
              <w:t>2</w:t>
            </w:r>
          </w:p>
        </w:tc>
        <w:tc>
          <w:tcPr>
            <w:tcW w:w="49.50pt" w:type="dxa"/>
            <w:vAlign w:val="center"/>
          </w:tcPr>
          <w:p w14:paraId="0C1CE7F5" w14:textId="77777777" w:rsidR="00772CA3" w:rsidRPr="008D3CB2" w:rsidRDefault="00772CA3" w:rsidP="008D3CB2">
            <w:pPr>
              <w:spacing w:after="0pt" w:line="12pt" w:lineRule="auto"/>
              <w:jc w:val="center"/>
              <w:rPr>
                <w:sz w:val="24"/>
                <w:szCs w:val="24"/>
              </w:rPr>
            </w:pPr>
            <w:r w:rsidRPr="008D3CB2">
              <w:rPr>
                <w:sz w:val="24"/>
                <w:szCs w:val="24"/>
              </w:rPr>
              <w:t>婚假</w:t>
            </w:r>
          </w:p>
        </w:tc>
        <w:tc>
          <w:tcPr>
            <w:tcW w:w="42.50pt" w:type="dxa"/>
            <w:vAlign w:val="center"/>
          </w:tcPr>
          <w:p w14:paraId="4BFB564E" w14:textId="77777777" w:rsidR="00772CA3" w:rsidRPr="008D3CB2" w:rsidRDefault="00772CA3" w:rsidP="008D3CB2">
            <w:pPr>
              <w:spacing w:after="0pt" w:line="12pt" w:lineRule="auto"/>
              <w:jc w:val="center"/>
              <w:rPr>
                <w:rFonts w:ascii="Times New Roman" w:hAnsi="Times New Roman"/>
                <w:sz w:val="24"/>
                <w:szCs w:val="24"/>
              </w:rPr>
            </w:pPr>
            <w:r w:rsidRPr="008D3CB2">
              <w:rPr>
                <w:rFonts w:ascii="Times New Roman" w:hAnsi="Times New Roman"/>
                <w:sz w:val="24"/>
                <w:szCs w:val="24"/>
              </w:rPr>
              <w:t>员工</w:t>
            </w:r>
          </w:p>
        </w:tc>
        <w:tc>
          <w:tcPr>
            <w:tcW w:w="177.20pt" w:type="dxa"/>
            <w:vAlign w:val="center"/>
          </w:tcPr>
          <w:p w14:paraId="042ABFF0" w14:textId="77777777" w:rsidR="00772CA3" w:rsidRPr="008D3CB2" w:rsidRDefault="00772CA3" w:rsidP="00C57A21">
            <w:pPr>
              <w:spacing w:after="0pt" w:line="12pt" w:lineRule="auto"/>
              <w:rPr>
                <w:rFonts w:ascii="Times New Roman" w:hAnsi="Times New Roman" w:hint="eastAsia"/>
                <w:sz w:val="24"/>
                <w:szCs w:val="24"/>
              </w:rPr>
            </w:pPr>
            <w:r w:rsidRPr="008D3CB2">
              <w:rPr>
                <w:rFonts w:ascii="Times New Roman" w:hAnsi="Times New Roman"/>
                <w:sz w:val="24"/>
                <w:szCs w:val="24"/>
              </w:rPr>
              <w:t>15</w:t>
            </w:r>
            <w:r w:rsidRPr="008D3CB2">
              <w:rPr>
                <w:rFonts w:ascii="Times New Roman" w:hAnsi="Times New Roman"/>
                <w:sz w:val="24"/>
                <w:szCs w:val="24"/>
              </w:rPr>
              <w:t>天</w:t>
            </w:r>
          </w:p>
        </w:tc>
        <w:tc>
          <w:tcPr>
            <w:tcW w:w="56.70pt" w:type="dxa"/>
            <w:vAlign w:val="center"/>
          </w:tcPr>
          <w:p w14:paraId="7712063E" w14:textId="77777777" w:rsidR="00772CA3" w:rsidRPr="008D3CB2" w:rsidRDefault="00772CA3" w:rsidP="008D3CB2">
            <w:pPr>
              <w:spacing w:after="0pt" w:line="12pt" w:lineRule="auto"/>
              <w:jc w:val="center"/>
              <w:rPr>
                <w:rFonts w:ascii="Times New Roman" w:hAnsi="Times New Roman"/>
                <w:sz w:val="24"/>
                <w:szCs w:val="24"/>
              </w:rPr>
            </w:pPr>
            <w:r w:rsidRPr="008D3CB2">
              <w:rPr>
                <w:rFonts w:ascii="Times New Roman" w:hAnsi="Times New Roman"/>
                <w:sz w:val="24"/>
                <w:szCs w:val="24"/>
              </w:rPr>
              <w:t>1</w:t>
            </w:r>
            <w:r w:rsidRPr="008D3CB2">
              <w:rPr>
                <w:rFonts w:ascii="Times New Roman" w:hAnsi="Times New Roman"/>
                <w:sz w:val="24"/>
                <w:szCs w:val="24"/>
              </w:rPr>
              <w:t>天</w:t>
            </w:r>
          </w:p>
        </w:tc>
        <w:tc>
          <w:tcPr>
            <w:tcW w:w="49.60pt" w:type="dxa"/>
            <w:vAlign w:val="center"/>
          </w:tcPr>
          <w:p w14:paraId="0986713D" w14:textId="77777777" w:rsidR="00772CA3" w:rsidRPr="008D3CB2" w:rsidRDefault="00772CA3" w:rsidP="008D3CB2">
            <w:pPr>
              <w:spacing w:after="0pt" w:line="12pt" w:lineRule="auto"/>
              <w:jc w:val="center"/>
              <w:rPr>
                <w:sz w:val="24"/>
                <w:szCs w:val="24"/>
              </w:rPr>
            </w:pPr>
            <w:r w:rsidRPr="008D3CB2">
              <w:rPr>
                <w:sz w:val="24"/>
                <w:szCs w:val="24"/>
              </w:rPr>
              <w:t>含</w:t>
            </w:r>
          </w:p>
        </w:tc>
        <w:tc>
          <w:tcPr>
            <w:tcW w:w="85.05pt" w:type="dxa"/>
            <w:vAlign w:val="center"/>
          </w:tcPr>
          <w:p w14:paraId="05B2D641" w14:textId="77777777" w:rsidR="00772CA3" w:rsidRPr="008D3CB2" w:rsidRDefault="00772CA3" w:rsidP="008D3CB2">
            <w:pPr>
              <w:spacing w:after="0pt" w:line="12pt" w:lineRule="auto"/>
              <w:jc w:val="center"/>
              <w:rPr>
                <w:rFonts w:ascii="Times New Roman" w:hAnsi="Times New Roman"/>
                <w:sz w:val="24"/>
                <w:szCs w:val="24"/>
              </w:rPr>
            </w:pPr>
            <w:r w:rsidRPr="008D3CB2">
              <w:rPr>
                <w:sz w:val="24"/>
                <w:szCs w:val="24"/>
              </w:rPr>
              <w:t>100</w:t>
            </w:r>
            <w:r w:rsidRPr="008D3CB2">
              <w:rPr>
                <w:rFonts w:ascii="Times New Roman" w:hAnsi="Times New Roman"/>
                <w:sz w:val="24"/>
                <w:szCs w:val="24"/>
              </w:rPr>
              <w:t>%</w:t>
            </w:r>
          </w:p>
        </w:tc>
        <w:tc>
          <w:tcPr>
            <w:tcW w:w="62.65pt" w:type="dxa"/>
            <w:vAlign w:val="center"/>
          </w:tcPr>
          <w:p w14:paraId="38D22BB8" w14:textId="77777777" w:rsidR="00772CA3" w:rsidRPr="008D3CB2" w:rsidRDefault="00A431CE" w:rsidP="00A431CE">
            <w:pPr>
              <w:spacing w:after="0pt" w:line="12pt" w:lineRule="auto"/>
              <w:jc w:val="center"/>
              <w:rPr>
                <w:sz w:val="24"/>
                <w:szCs w:val="24"/>
              </w:rPr>
            </w:pPr>
            <w:r w:rsidRPr="008D3CB2">
              <w:rPr>
                <w:sz w:val="24"/>
                <w:szCs w:val="24"/>
              </w:rPr>
              <w:t>在领取结婚证</w:t>
            </w:r>
            <w:r w:rsidR="00EC7250">
              <w:rPr>
                <w:rFonts w:hint="eastAsia"/>
                <w:sz w:val="24"/>
                <w:szCs w:val="24"/>
              </w:rPr>
              <w:t>三个月</w:t>
            </w:r>
            <w:r w:rsidRPr="008D3CB2">
              <w:rPr>
                <w:sz w:val="24"/>
                <w:szCs w:val="24"/>
              </w:rPr>
              <w:t>之内有效</w:t>
            </w:r>
          </w:p>
        </w:tc>
      </w:tr>
      <w:tr w:rsidR="00493270" w:rsidRPr="008D3CB2" w14:paraId="3CE19008" w14:textId="77777777" w:rsidTr="00483F01">
        <w:trPr>
          <w:trHeight w:val="440"/>
        </w:trPr>
        <w:tc>
          <w:tcPr>
            <w:tcW w:w="34.80pt" w:type="dxa"/>
            <w:vAlign w:val="center"/>
          </w:tcPr>
          <w:p w14:paraId="5267E3DA" w14:textId="77777777" w:rsidR="00772CA3" w:rsidRPr="008D3CB2" w:rsidRDefault="00772CA3" w:rsidP="00483F01">
            <w:pPr>
              <w:spacing w:after="0pt" w:line="12pt" w:lineRule="auto"/>
              <w:jc w:val="center"/>
              <w:rPr>
                <w:sz w:val="24"/>
                <w:szCs w:val="24"/>
              </w:rPr>
            </w:pPr>
            <w:r w:rsidRPr="008D3CB2">
              <w:rPr>
                <w:sz w:val="24"/>
                <w:szCs w:val="24"/>
              </w:rPr>
              <w:t>3</w:t>
            </w:r>
          </w:p>
        </w:tc>
        <w:tc>
          <w:tcPr>
            <w:tcW w:w="49.50pt" w:type="dxa"/>
            <w:vAlign w:val="center"/>
          </w:tcPr>
          <w:p w14:paraId="769D05EC" w14:textId="77777777" w:rsidR="00772CA3" w:rsidRPr="008D3CB2" w:rsidRDefault="00772CA3" w:rsidP="008D3CB2">
            <w:pPr>
              <w:spacing w:after="0pt" w:line="12pt" w:lineRule="auto"/>
              <w:jc w:val="center"/>
              <w:rPr>
                <w:sz w:val="24"/>
                <w:szCs w:val="24"/>
              </w:rPr>
            </w:pPr>
            <w:r w:rsidRPr="008D3CB2">
              <w:rPr>
                <w:sz w:val="24"/>
                <w:szCs w:val="24"/>
              </w:rPr>
              <w:t>产假</w:t>
            </w:r>
          </w:p>
        </w:tc>
        <w:tc>
          <w:tcPr>
            <w:tcW w:w="42.50pt" w:type="dxa"/>
            <w:vAlign w:val="center"/>
          </w:tcPr>
          <w:p w14:paraId="00F925E0" w14:textId="77777777" w:rsidR="00772CA3" w:rsidRPr="008D3CB2" w:rsidRDefault="00772CA3" w:rsidP="008D3CB2">
            <w:pPr>
              <w:spacing w:after="0pt" w:line="12pt" w:lineRule="auto"/>
              <w:jc w:val="center"/>
              <w:rPr>
                <w:sz w:val="24"/>
                <w:szCs w:val="24"/>
              </w:rPr>
            </w:pPr>
            <w:r w:rsidRPr="008D3CB2">
              <w:rPr>
                <w:sz w:val="24"/>
                <w:szCs w:val="24"/>
              </w:rPr>
              <w:t>女员工</w:t>
            </w:r>
          </w:p>
        </w:tc>
        <w:tc>
          <w:tcPr>
            <w:tcW w:w="177.20pt" w:type="dxa"/>
            <w:vAlign w:val="center"/>
          </w:tcPr>
          <w:p w14:paraId="712EAEA8" w14:textId="77777777" w:rsidR="00772CA3" w:rsidRPr="008D3CB2" w:rsidRDefault="00FA02A0" w:rsidP="008A2B20">
            <w:pPr>
              <w:spacing w:after="0pt" w:line="12pt" w:lineRule="auto"/>
              <w:jc w:val="center"/>
              <w:rPr>
                <w:rFonts w:hint="eastAsia"/>
                <w:sz w:val="24"/>
                <w:szCs w:val="24"/>
              </w:rPr>
            </w:pPr>
            <w:r>
              <w:rPr>
                <w:rFonts w:hint="eastAsia"/>
                <w:sz w:val="24"/>
                <w:szCs w:val="24"/>
              </w:rPr>
              <w:t>158</w:t>
            </w:r>
            <w:r w:rsidR="00772CA3" w:rsidRPr="008D3CB2">
              <w:rPr>
                <w:sz w:val="24"/>
                <w:szCs w:val="24"/>
              </w:rPr>
              <w:t>天</w:t>
            </w:r>
          </w:p>
        </w:tc>
        <w:tc>
          <w:tcPr>
            <w:tcW w:w="56.70pt" w:type="dxa"/>
            <w:vAlign w:val="center"/>
          </w:tcPr>
          <w:p w14:paraId="26EF4A49" w14:textId="77777777" w:rsidR="00772CA3" w:rsidRPr="008D3CB2" w:rsidRDefault="00772CA3" w:rsidP="008D3CB2">
            <w:pPr>
              <w:spacing w:after="0pt" w:line="12pt" w:lineRule="auto"/>
              <w:jc w:val="center"/>
              <w:rPr>
                <w:sz w:val="24"/>
                <w:szCs w:val="24"/>
              </w:rPr>
            </w:pPr>
            <w:r w:rsidRPr="008D3CB2">
              <w:rPr>
                <w:sz w:val="24"/>
                <w:szCs w:val="24"/>
              </w:rPr>
              <w:t>一次性</w:t>
            </w:r>
          </w:p>
        </w:tc>
        <w:tc>
          <w:tcPr>
            <w:tcW w:w="49.60pt" w:type="dxa"/>
            <w:vAlign w:val="center"/>
          </w:tcPr>
          <w:p w14:paraId="45019D13" w14:textId="77777777" w:rsidR="00772CA3" w:rsidRPr="008D3CB2" w:rsidRDefault="00772CA3" w:rsidP="008D3CB2">
            <w:pPr>
              <w:spacing w:after="0pt" w:line="12pt" w:lineRule="auto"/>
              <w:jc w:val="center"/>
              <w:rPr>
                <w:sz w:val="24"/>
                <w:szCs w:val="24"/>
              </w:rPr>
            </w:pPr>
            <w:r w:rsidRPr="008D3CB2">
              <w:rPr>
                <w:sz w:val="24"/>
                <w:szCs w:val="24"/>
              </w:rPr>
              <w:t>含</w:t>
            </w:r>
          </w:p>
        </w:tc>
        <w:tc>
          <w:tcPr>
            <w:tcW w:w="85.05pt" w:type="dxa"/>
          </w:tcPr>
          <w:p w14:paraId="69F3B179" w14:textId="77777777" w:rsidR="00772CA3" w:rsidRPr="008D3CB2" w:rsidRDefault="00373328" w:rsidP="00700373">
            <w:pPr>
              <w:spacing w:after="0pt" w:line="12pt" w:lineRule="auto"/>
              <w:jc w:val="center"/>
              <w:rPr>
                <w:sz w:val="24"/>
                <w:szCs w:val="24"/>
              </w:rPr>
            </w:pPr>
            <w:r w:rsidRPr="008D3CB2">
              <w:rPr>
                <w:sz w:val="24"/>
                <w:szCs w:val="24"/>
              </w:rPr>
              <w:t>流产假、哺乳假及陪产假期间由公司支付</w:t>
            </w:r>
            <w:r w:rsidR="00493270" w:rsidRPr="008D3CB2">
              <w:rPr>
                <w:sz w:val="24"/>
                <w:szCs w:val="24"/>
              </w:rPr>
              <w:t>基本工资</w:t>
            </w:r>
            <w:r w:rsidRPr="008D3CB2">
              <w:rPr>
                <w:sz w:val="24"/>
                <w:szCs w:val="24"/>
              </w:rPr>
              <w:t>。</w:t>
            </w:r>
          </w:p>
        </w:tc>
        <w:tc>
          <w:tcPr>
            <w:tcW w:w="62.65pt" w:type="dxa"/>
            <w:vAlign w:val="center"/>
          </w:tcPr>
          <w:p w14:paraId="44EC6B6A" w14:textId="77777777" w:rsidR="00772CA3" w:rsidRPr="008D3CB2" w:rsidRDefault="00772CA3" w:rsidP="008D3CB2">
            <w:pPr>
              <w:spacing w:after="0pt" w:line="12pt" w:lineRule="auto"/>
              <w:jc w:val="center"/>
              <w:rPr>
                <w:sz w:val="24"/>
                <w:szCs w:val="24"/>
              </w:rPr>
            </w:pPr>
            <w:r w:rsidRPr="008D3CB2">
              <w:rPr>
                <w:sz w:val="24"/>
                <w:szCs w:val="24"/>
              </w:rPr>
              <w:t>其中产前假不超过</w:t>
            </w:r>
            <w:r w:rsidRPr="008D3CB2">
              <w:rPr>
                <w:sz w:val="24"/>
                <w:szCs w:val="24"/>
              </w:rPr>
              <w:t>15</w:t>
            </w:r>
            <w:r w:rsidRPr="008D3CB2">
              <w:rPr>
                <w:sz w:val="24"/>
                <w:szCs w:val="24"/>
              </w:rPr>
              <w:t>天</w:t>
            </w:r>
          </w:p>
        </w:tc>
      </w:tr>
      <w:tr w:rsidR="00493270" w:rsidRPr="008D3CB2" w14:paraId="2676674E" w14:textId="77777777" w:rsidTr="00483F01">
        <w:trPr>
          <w:trHeight w:val="618"/>
        </w:trPr>
        <w:tc>
          <w:tcPr>
            <w:tcW w:w="34.80pt" w:type="dxa"/>
            <w:vAlign w:val="center"/>
          </w:tcPr>
          <w:p w14:paraId="345F6A88" w14:textId="77777777" w:rsidR="00772CA3" w:rsidRPr="008D3CB2" w:rsidRDefault="00772CA3" w:rsidP="008D3CB2">
            <w:pPr>
              <w:spacing w:after="0pt" w:line="12pt" w:lineRule="auto"/>
              <w:jc w:val="center"/>
              <w:rPr>
                <w:sz w:val="24"/>
                <w:szCs w:val="24"/>
              </w:rPr>
            </w:pPr>
            <w:r w:rsidRPr="008D3CB2">
              <w:rPr>
                <w:sz w:val="24"/>
                <w:szCs w:val="24"/>
              </w:rPr>
              <w:t>4</w:t>
            </w:r>
          </w:p>
        </w:tc>
        <w:tc>
          <w:tcPr>
            <w:tcW w:w="49.50pt" w:type="dxa"/>
            <w:vAlign w:val="center"/>
          </w:tcPr>
          <w:p w14:paraId="4B86C543" w14:textId="77777777" w:rsidR="00772CA3" w:rsidRPr="008D3CB2" w:rsidRDefault="00772CA3" w:rsidP="008D3CB2">
            <w:pPr>
              <w:spacing w:after="0pt" w:line="12pt" w:lineRule="auto"/>
              <w:jc w:val="center"/>
              <w:rPr>
                <w:sz w:val="24"/>
                <w:szCs w:val="24"/>
              </w:rPr>
            </w:pPr>
            <w:r w:rsidRPr="008D3CB2">
              <w:rPr>
                <w:sz w:val="24"/>
                <w:szCs w:val="24"/>
              </w:rPr>
              <w:t>流产假</w:t>
            </w:r>
          </w:p>
        </w:tc>
        <w:tc>
          <w:tcPr>
            <w:tcW w:w="42.50pt" w:type="dxa"/>
            <w:vAlign w:val="center"/>
          </w:tcPr>
          <w:p w14:paraId="0C4A7DB9" w14:textId="77777777" w:rsidR="00772CA3" w:rsidRPr="008D3CB2" w:rsidRDefault="00772CA3" w:rsidP="008D3CB2">
            <w:pPr>
              <w:spacing w:after="0pt" w:line="12pt" w:lineRule="auto"/>
              <w:jc w:val="center"/>
              <w:rPr>
                <w:sz w:val="24"/>
                <w:szCs w:val="24"/>
              </w:rPr>
            </w:pPr>
            <w:r w:rsidRPr="008D3CB2">
              <w:rPr>
                <w:sz w:val="24"/>
                <w:szCs w:val="24"/>
              </w:rPr>
              <w:t>女员工</w:t>
            </w:r>
          </w:p>
        </w:tc>
        <w:tc>
          <w:tcPr>
            <w:tcW w:w="177.20pt" w:type="dxa"/>
            <w:vAlign w:val="center"/>
          </w:tcPr>
          <w:p w14:paraId="20C5E8A4" w14:textId="77777777" w:rsidR="00772CA3" w:rsidRPr="008D3CB2" w:rsidRDefault="00772CA3" w:rsidP="008D3CB2">
            <w:pPr>
              <w:spacing w:after="0pt" w:line="12pt" w:lineRule="auto"/>
              <w:jc w:val="center"/>
              <w:rPr>
                <w:sz w:val="24"/>
                <w:szCs w:val="24"/>
              </w:rPr>
            </w:pPr>
            <w:r w:rsidRPr="008D3CB2">
              <w:rPr>
                <w:sz w:val="24"/>
                <w:szCs w:val="24"/>
              </w:rPr>
              <w:t>15-</w:t>
            </w:r>
            <w:r w:rsidR="00877575" w:rsidRPr="008D3CB2">
              <w:rPr>
                <w:sz w:val="24"/>
                <w:szCs w:val="24"/>
              </w:rPr>
              <w:t>4</w:t>
            </w:r>
            <w:r w:rsidR="00877575">
              <w:rPr>
                <w:rFonts w:hint="eastAsia"/>
                <w:sz w:val="24"/>
                <w:szCs w:val="24"/>
              </w:rPr>
              <w:t>2</w:t>
            </w:r>
            <w:r w:rsidRPr="008D3CB2">
              <w:rPr>
                <w:sz w:val="24"/>
                <w:szCs w:val="24"/>
              </w:rPr>
              <w:t>天</w:t>
            </w:r>
          </w:p>
          <w:p w14:paraId="637AAB86" w14:textId="77777777" w:rsidR="00772CA3" w:rsidRPr="008D3CB2" w:rsidRDefault="00772CA3" w:rsidP="008D3CB2">
            <w:pPr>
              <w:spacing w:after="0pt" w:line="12pt" w:lineRule="auto"/>
              <w:jc w:val="center"/>
              <w:rPr>
                <w:sz w:val="24"/>
                <w:szCs w:val="24"/>
              </w:rPr>
            </w:pPr>
            <w:r w:rsidRPr="008D3CB2">
              <w:rPr>
                <w:sz w:val="24"/>
                <w:szCs w:val="24"/>
              </w:rPr>
              <w:t>（根据怀孕时间确定）</w:t>
            </w:r>
          </w:p>
        </w:tc>
        <w:tc>
          <w:tcPr>
            <w:tcW w:w="56.70pt" w:type="dxa"/>
            <w:vAlign w:val="center"/>
          </w:tcPr>
          <w:p w14:paraId="74132C9C" w14:textId="77777777" w:rsidR="00772CA3" w:rsidRPr="008D3CB2" w:rsidRDefault="00772CA3" w:rsidP="008D3CB2">
            <w:pPr>
              <w:spacing w:after="0pt" w:line="12pt" w:lineRule="auto"/>
              <w:jc w:val="center"/>
              <w:rPr>
                <w:sz w:val="24"/>
                <w:szCs w:val="24"/>
              </w:rPr>
            </w:pPr>
            <w:r w:rsidRPr="008D3CB2">
              <w:rPr>
                <w:sz w:val="24"/>
                <w:szCs w:val="24"/>
              </w:rPr>
              <w:t>一次性</w:t>
            </w:r>
          </w:p>
        </w:tc>
        <w:tc>
          <w:tcPr>
            <w:tcW w:w="49.60pt" w:type="dxa"/>
            <w:vAlign w:val="center"/>
          </w:tcPr>
          <w:p w14:paraId="1EA36352" w14:textId="77777777" w:rsidR="00772CA3" w:rsidRPr="008D3CB2" w:rsidRDefault="00772CA3" w:rsidP="008D3CB2">
            <w:pPr>
              <w:spacing w:after="0pt" w:line="12pt" w:lineRule="auto"/>
              <w:jc w:val="center"/>
              <w:rPr>
                <w:sz w:val="24"/>
                <w:szCs w:val="24"/>
              </w:rPr>
            </w:pPr>
            <w:bookmarkStart w:id="3" w:name="OLE_LINK1"/>
            <w:bookmarkStart w:id="4" w:name="OLE_LINK2"/>
            <w:r w:rsidRPr="008D3CB2">
              <w:rPr>
                <w:sz w:val="24"/>
                <w:szCs w:val="24"/>
              </w:rPr>
              <w:t>含</w:t>
            </w:r>
            <w:bookmarkEnd w:id="3"/>
            <w:bookmarkEnd w:id="4"/>
          </w:p>
        </w:tc>
        <w:tc>
          <w:tcPr>
            <w:tcW w:w="85.05pt" w:type="dxa"/>
            <w:vAlign w:val="center"/>
          </w:tcPr>
          <w:p w14:paraId="7D2603FF" w14:textId="77777777" w:rsidR="00772CA3" w:rsidRPr="008D3CB2" w:rsidRDefault="00772CA3" w:rsidP="008D3CB2">
            <w:pPr>
              <w:spacing w:after="0pt" w:line="12pt" w:lineRule="auto"/>
              <w:jc w:val="center"/>
              <w:rPr>
                <w:sz w:val="24"/>
                <w:szCs w:val="24"/>
              </w:rPr>
            </w:pPr>
            <w:r w:rsidRPr="008D3CB2">
              <w:rPr>
                <w:sz w:val="24"/>
                <w:szCs w:val="24"/>
              </w:rPr>
              <w:t>100%</w:t>
            </w:r>
          </w:p>
        </w:tc>
        <w:tc>
          <w:tcPr>
            <w:tcW w:w="62.65pt" w:type="dxa"/>
            <w:vAlign w:val="center"/>
          </w:tcPr>
          <w:p w14:paraId="36744B38" w14:textId="77777777" w:rsidR="00772CA3" w:rsidRPr="008D3CB2" w:rsidRDefault="00772CA3" w:rsidP="008D3CB2">
            <w:pPr>
              <w:spacing w:after="0pt" w:line="12pt" w:lineRule="auto"/>
              <w:jc w:val="center"/>
              <w:rPr>
                <w:sz w:val="24"/>
                <w:szCs w:val="24"/>
              </w:rPr>
            </w:pPr>
            <w:r w:rsidRPr="008D3CB2">
              <w:rPr>
                <w:sz w:val="24"/>
                <w:szCs w:val="24"/>
              </w:rPr>
              <w:t>符合</w:t>
            </w:r>
            <w:r w:rsidR="001D7114" w:rsidRPr="008D3CB2">
              <w:rPr>
                <w:sz w:val="24"/>
                <w:szCs w:val="24"/>
              </w:rPr>
              <w:t>国家生育</w:t>
            </w:r>
            <w:r w:rsidRPr="008D3CB2">
              <w:rPr>
                <w:sz w:val="24"/>
                <w:szCs w:val="24"/>
              </w:rPr>
              <w:t>政策</w:t>
            </w:r>
          </w:p>
        </w:tc>
      </w:tr>
      <w:tr w:rsidR="00493270" w:rsidRPr="008D3CB2" w14:paraId="55B30A86" w14:textId="77777777" w:rsidTr="00483F01">
        <w:trPr>
          <w:trHeight w:val="698"/>
        </w:trPr>
        <w:tc>
          <w:tcPr>
            <w:tcW w:w="34.80pt" w:type="dxa"/>
            <w:vAlign w:val="center"/>
          </w:tcPr>
          <w:p w14:paraId="2765EB83" w14:textId="77777777" w:rsidR="00772CA3" w:rsidRPr="008D3CB2" w:rsidRDefault="00772CA3" w:rsidP="008D3CB2">
            <w:pPr>
              <w:spacing w:after="0pt" w:line="12pt" w:lineRule="auto"/>
              <w:jc w:val="center"/>
              <w:rPr>
                <w:sz w:val="24"/>
                <w:szCs w:val="24"/>
              </w:rPr>
            </w:pPr>
            <w:r w:rsidRPr="008D3CB2">
              <w:rPr>
                <w:sz w:val="24"/>
                <w:szCs w:val="24"/>
              </w:rPr>
              <w:t>5</w:t>
            </w:r>
          </w:p>
        </w:tc>
        <w:tc>
          <w:tcPr>
            <w:tcW w:w="49.50pt" w:type="dxa"/>
            <w:vAlign w:val="center"/>
          </w:tcPr>
          <w:p w14:paraId="0C08C1B5" w14:textId="77777777" w:rsidR="00772CA3" w:rsidRPr="008D3CB2" w:rsidRDefault="00772CA3" w:rsidP="008D3CB2">
            <w:pPr>
              <w:spacing w:after="0pt" w:line="12pt" w:lineRule="auto"/>
              <w:jc w:val="center"/>
              <w:rPr>
                <w:sz w:val="24"/>
                <w:szCs w:val="24"/>
              </w:rPr>
            </w:pPr>
            <w:r w:rsidRPr="008D3CB2">
              <w:rPr>
                <w:sz w:val="24"/>
                <w:szCs w:val="24"/>
              </w:rPr>
              <w:t>哺乳假</w:t>
            </w:r>
          </w:p>
        </w:tc>
        <w:tc>
          <w:tcPr>
            <w:tcW w:w="42.50pt" w:type="dxa"/>
            <w:vAlign w:val="center"/>
          </w:tcPr>
          <w:p w14:paraId="46FBEA4F" w14:textId="77777777" w:rsidR="00772CA3" w:rsidRPr="008D3CB2" w:rsidRDefault="00772CA3" w:rsidP="008D3CB2">
            <w:pPr>
              <w:spacing w:after="0pt" w:line="12pt" w:lineRule="auto"/>
              <w:jc w:val="center"/>
              <w:rPr>
                <w:sz w:val="24"/>
                <w:szCs w:val="24"/>
              </w:rPr>
            </w:pPr>
            <w:r w:rsidRPr="008D3CB2">
              <w:rPr>
                <w:sz w:val="24"/>
                <w:szCs w:val="24"/>
              </w:rPr>
              <w:t>女员工</w:t>
            </w:r>
          </w:p>
        </w:tc>
        <w:tc>
          <w:tcPr>
            <w:tcW w:w="177.20pt" w:type="dxa"/>
            <w:vAlign w:val="center"/>
          </w:tcPr>
          <w:p w14:paraId="4958C352" w14:textId="77777777" w:rsidR="00772CA3" w:rsidRPr="008D3CB2" w:rsidRDefault="00772CA3" w:rsidP="008D3CB2">
            <w:pPr>
              <w:spacing w:after="0pt" w:line="12pt" w:lineRule="auto"/>
              <w:jc w:val="center"/>
              <w:rPr>
                <w:sz w:val="24"/>
                <w:szCs w:val="24"/>
              </w:rPr>
            </w:pPr>
            <w:r w:rsidRPr="008D3CB2">
              <w:rPr>
                <w:sz w:val="24"/>
                <w:szCs w:val="24"/>
              </w:rPr>
              <w:t>1</w:t>
            </w:r>
            <w:r w:rsidRPr="008D3CB2">
              <w:rPr>
                <w:sz w:val="24"/>
                <w:szCs w:val="24"/>
              </w:rPr>
              <w:t>小时</w:t>
            </w:r>
            <w:r w:rsidRPr="008D3CB2">
              <w:rPr>
                <w:sz w:val="24"/>
                <w:szCs w:val="24"/>
              </w:rPr>
              <w:t>/</w:t>
            </w:r>
            <w:r w:rsidRPr="008D3CB2">
              <w:rPr>
                <w:sz w:val="24"/>
                <w:szCs w:val="24"/>
              </w:rPr>
              <w:t>工作日</w:t>
            </w:r>
          </w:p>
          <w:p w14:paraId="6D4A0CD5" w14:textId="77777777" w:rsidR="00772CA3" w:rsidRPr="008D3CB2" w:rsidRDefault="00772CA3" w:rsidP="008D3CB2">
            <w:pPr>
              <w:spacing w:after="0pt" w:line="12pt" w:lineRule="auto"/>
              <w:jc w:val="center"/>
              <w:rPr>
                <w:sz w:val="24"/>
                <w:szCs w:val="24"/>
              </w:rPr>
            </w:pPr>
            <w:r w:rsidRPr="008D3CB2">
              <w:rPr>
                <w:sz w:val="24"/>
                <w:szCs w:val="24"/>
              </w:rPr>
              <w:t>（产假结束后至子女满一周</w:t>
            </w:r>
            <w:r w:rsidRPr="008D3CB2">
              <w:rPr>
                <w:sz w:val="24"/>
                <w:szCs w:val="24"/>
              </w:rPr>
              <w:lastRenderedPageBreak/>
              <w:t>岁）</w:t>
            </w:r>
          </w:p>
        </w:tc>
        <w:tc>
          <w:tcPr>
            <w:tcW w:w="56.70pt" w:type="dxa"/>
            <w:vAlign w:val="center"/>
          </w:tcPr>
          <w:p w14:paraId="4CDB44BC" w14:textId="77777777" w:rsidR="00772CA3" w:rsidRPr="008D3CB2" w:rsidRDefault="00772CA3" w:rsidP="008D3CB2">
            <w:pPr>
              <w:spacing w:after="0pt" w:line="12pt" w:lineRule="auto"/>
              <w:jc w:val="center"/>
              <w:rPr>
                <w:sz w:val="24"/>
                <w:szCs w:val="24"/>
              </w:rPr>
            </w:pPr>
            <w:r w:rsidRPr="008D3CB2">
              <w:rPr>
                <w:sz w:val="24"/>
                <w:szCs w:val="24"/>
              </w:rPr>
              <w:lastRenderedPageBreak/>
              <w:t>1</w:t>
            </w:r>
            <w:r w:rsidRPr="008D3CB2">
              <w:rPr>
                <w:sz w:val="24"/>
                <w:szCs w:val="24"/>
              </w:rPr>
              <w:t>小时</w:t>
            </w:r>
          </w:p>
        </w:tc>
        <w:tc>
          <w:tcPr>
            <w:tcW w:w="49.60pt" w:type="dxa"/>
            <w:vAlign w:val="center"/>
          </w:tcPr>
          <w:p w14:paraId="12E8B5CB" w14:textId="77777777" w:rsidR="00772CA3" w:rsidRPr="008D3CB2" w:rsidRDefault="00373328" w:rsidP="008D3CB2">
            <w:pPr>
              <w:spacing w:after="0pt" w:line="12pt" w:lineRule="auto"/>
              <w:jc w:val="center"/>
              <w:rPr>
                <w:sz w:val="24"/>
                <w:szCs w:val="24"/>
              </w:rPr>
            </w:pPr>
            <w:r w:rsidRPr="008D3CB2">
              <w:rPr>
                <w:sz w:val="24"/>
                <w:szCs w:val="24"/>
              </w:rPr>
              <w:t>含</w:t>
            </w:r>
          </w:p>
        </w:tc>
        <w:tc>
          <w:tcPr>
            <w:tcW w:w="85.05pt" w:type="dxa"/>
            <w:vAlign w:val="center"/>
          </w:tcPr>
          <w:p w14:paraId="0492E9E4" w14:textId="77777777" w:rsidR="00772CA3" w:rsidRPr="008D3CB2" w:rsidRDefault="00772CA3" w:rsidP="008D3CB2">
            <w:pPr>
              <w:spacing w:after="0pt" w:line="12pt" w:lineRule="auto"/>
              <w:jc w:val="center"/>
              <w:rPr>
                <w:sz w:val="24"/>
                <w:szCs w:val="24"/>
              </w:rPr>
            </w:pPr>
            <w:r w:rsidRPr="008D3CB2">
              <w:rPr>
                <w:sz w:val="24"/>
                <w:szCs w:val="24"/>
              </w:rPr>
              <w:t>100%</w:t>
            </w:r>
          </w:p>
        </w:tc>
        <w:tc>
          <w:tcPr>
            <w:tcW w:w="62.65pt" w:type="dxa"/>
            <w:vAlign w:val="center"/>
          </w:tcPr>
          <w:p w14:paraId="13238BB3" w14:textId="77777777" w:rsidR="00772CA3" w:rsidRPr="008D3CB2" w:rsidRDefault="00700373" w:rsidP="008D3CB2">
            <w:pPr>
              <w:spacing w:after="0pt" w:line="12pt" w:lineRule="auto"/>
              <w:jc w:val="center"/>
              <w:rPr>
                <w:rFonts w:hint="eastAsia"/>
                <w:sz w:val="24"/>
                <w:szCs w:val="24"/>
              </w:rPr>
            </w:pPr>
            <w:r w:rsidRPr="008D3CB2">
              <w:rPr>
                <w:sz w:val="24"/>
                <w:szCs w:val="24"/>
              </w:rPr>
              <w:t>符合国家生育政策</w:t>
            </w:r>
          </w:p>
        </w:tc>
      </w:tr>
      <w:tr w:rsidR="00493270" w:rsidRPr="008D3CB2" w14:paraId="2F524B29" w14:textId="77777777" w:rsidTr="00483F01">
        <w:trPr>
          <w:trHeight w:val="694"/>
        </w:trPr>
        <w:tc>
          <w:tcPr>
            <w:tcW w:w="34.80pt" w:type="dxa"/>
            <w:vAlign w:val="center"/>
          </w:tcPr>
          <w:p w14:paraId="50A78EDF" w14:textId="77777777" w:rsidR="00772CA3" w:rsidRPr="008D3CB2" w:rsidRDefault="00772CA3" w:rsidP="008D3CB2">
            <w:pPr>
              <w:spacing w:after="0pt" w:line="12pt" w:lineRule="auto"/>
              <w:jc w:val="center"/>
              <w:rPr>
                <w:sz w:val="24"/>
                <w:szCs w:val="24"/>
              </w:rPr>
            </w:pPr>
            <w:r w:rsidRPr="008D3CB2">
              <w:rPr>
                <w:sz w:val="24"/>
                <w:szCs w:val="24"/>
              </w:rPr>
              <w:t>6</w:t>
            </w:r>
          </w:p>
        </w:tc>
        <w:tc>
          <w:tcPr>
            <w:tcW w:w="49.50pt" w:type="dxa"/>
            <w:vAlign w:val="center"/>
          </w:tcPr>
          <w:p w14:paraId="4720D2D5" w14:textId="77777777" w:rsidR="00772CA3" w:rsidRPr="008D3CB2" w:rsidRDefault="00772CA3" w:rsidP="008D3CB2">
            <w:pPr>
              <w:spacing w:after="0pt" w:line="12pt" w:lineRule="auto"/>
              <w:jc w:val="center"/>
              <w:rPr>
                <w:sz w:val="24"/>
                <w:szCs w:val="24"/>
              </w:rPr>
            </w:pPr>
            <w:r w:rsidRPr="008D3CB2">
              <w:rPr>
                <w:sz w:val="24"/>
                <w:szCs w:val="24"/>
              </w:rPr>
              <w:t>陪产假</w:t>
            </w:r>
          </w:p>
        </w:tc>
        <w:tc>
          <w:tcPr>
            <w:tcW w:w="42.50pt" w:type="dxa"/>
            <w:vAlign w:val="center"/>
          </w:tcPr>
          <w:p w14:paraId="51451CB4" w14:textId="77777777" w:rsidR="00772CA3" w:rsidRPr="008D3CB2" w:rsidRDefault="00772CA3" w:rsidP="008D3CB2">
            <w:pPr>
              <w:spacing w:after="0pt" w:line="12pt" w:lineRule="auto"/>
              <w:jc w:val="center"/>
              <w:rPr>
                <w:sz w:val="24"/>
                <w:szCs w:val="24"/>
              </w:rPr>
            </w:pPr>
            <w:r w:rsidRPr="008D3CB2">
              <w:rPr>
                <w:sz w:val="24"/>
                <w:szCs w:val="24"/>
              </w:rPr>
              <w:t>男员工</w:t>
            </w:r>
          </w:p>
        </w:tc>
        <w:tc>
          <w:tcPr>
            <w:tcW w:w="177.20pt" w:type="dxa"/>
            <w:vAlign w:val="center"/>
          </w:tcPr>
          <w:p w14:paraId="636B11BC" w14:textId="77777777" w:rsidR="00772CA3" w:rsidRPr="008D3CB2" w:rsidRDefault="00FA02A0" w:rsidP="008D3CB2">
            <w:pPr>
              <w:spacing w:after="0pt" w:line="12pt" w:lineRule="auto"/>
              <w:jc w:val="center"/>
              <w:rPr>
                <w:sz w:val="24"/>
                <w:szCs w:val="24"/>
              </w:rPr>
            </w:pPr>
            <w:r>
              <w:rPr>
                <w:rFonts w:hint="eastAsia"/>
                <w:sz w:val="24"/>
                <w:szCs w:val="24"/>
              </w:rPr>
              <w:t>15</w:t>
            </w:r>
            <w:r w:rsidR="00772CA3" w:rsidRPr="008D3CB2">
              <w:rPr>
                <w:sz w:val="24"/>
                <w:szCs w:val="24"/>
              </w:rPr>
              <w:t>天</w:t>
            </w:r>
          </w:p>
          <w:p w14:paraId="1D944C2A" w14:textId="77777777" w:rsidR="00772CA3" w:rsidRPr="008D3CB2" w:rsidRDefault="00772CA3" w:rsidP="008D3CB2">
            <w:pPr>
              <w:spacing w:after="0pt" w:line="12pt" w:lineRule="auto"/>
              <w:jc w:val="center"/>
              <w:rPr>
                <w:sz w:val="24"/>
                <w:szCs w:val="24"/>
              </w:rPr>
            </w:pPr>
            <w:r w:rsidRPr="008D3CB2">
              <w:rPr>
                <w:sz w:val="24"/>
                <w:szCs w:val="24"/>
              </w:rPr>
              <w:t>（子女出生时）</w:t>
            </w:r>
          </w:p>
        </w:tc>
        <w:tc>
          <w:tcPr>
            <w:tcW w:w="56.70pt" w:type="dxa"/>
            <w:vAlign w:val="center"/>
          </w:tcPr>
          <w:p w14:paraId="5D3AAC31" w14:textId="77777777" w:rsidR="00772CA3" w:rsidRPr="008D3CB2" w:rsidRDefault="00772CA3" w:rsidP="008D3CB2">
            <w:pPr>
              <w:spacing w:after="0pt" w:line="12pt" w:lineRule="auto"/>
              <w:jc w:val="center"/>
              <w:rPr>
                <w:sz w:val="24"/>
                <w:szCs w:val="24"/>
              </w:rPr>
            </w:pPr>
            <w:r w:rsidRPr="008D3CB2">
              <w:rPr>
                <w:sz w:val="24"/>
                <w:szCs w:val="24"/>
              </w:rPr>
              <w:t>一次性</w:t>
            </w:r>
          </w:p>
        </w:tc>
        <w:tc>
          <w:tcPr>
            <w:tcW w:w="49.60pt" w:type="dxa"/>
            <w:vAlign w:val="center"/>
          </w:tcPr>
          <w:p w14:paraId="2EECB1D6" w14:textId="77777777" w:rsidR="0014707B" w:rsidRPr="008D3CB2" w:rsidRDefault="00772CA3" w:rsidP="008D3CB2">
            <w:pPr>
              <w:spacing w:after="0pt" w:line="12pt" w:lineRule="auto"/>
              <w:jc w:val="center"/>
              <w:rPr>
                <w:sz w:val="24"/>
                <w:szCs w:val="24"/>
              </w:rPr>
            </w:pPr>
            <w:r w:rsidRPr="008D3CB2">
              <w:rPr>
                <w:sz w:val="24"/>
                <w:szCs w:val="24"/>
              </w:rPr>
              <w:t>含</w:t>
            </w:r>
          </w:p>
        </w:tc>
        <w:tc>
          <w:tcPr>
            <w:tcW w:w="85.05pt" w:type="dxa"/>
            <w:vAlign w:val="center"/>
          </w:tcPr>
          <w:p w14:paraId="496F3702" w14:textId="77777777" w:rsidR="00772CA3" w:rsidRPr="008D3CB2" w:rsidRDefault="00772CA3" w:rsidP="008D3CB2">
            <w:pPr>
              <w:spacing w:after="0pt" w:line="12pt" w:lineRule="auto"/>
              <w:jc w:val="center"/>
              <w:rPr>
                <w:sz w:val="24"/>
                <w:szCs w:val="24"/>
              </w:rPr>
            </w:pPr>
            <w:r w:rsidRPr="008D3CB2">
              <w:rPr>
                <w:sz w:val="24"/>
                <w:szCs w:val="24"/>
              </w:rPr>
              <w:t>100%</w:t>
            </w:r>
          </w:p>
        </w:tc>
        <w:tc>
          <w:tcPr>
            <w:tcW w:w="62.65pt" w:type="dxa"/>
            <w:vAlign w:val="center"/>
          </w:tcPr>
          <w:p w14:paraId="4A9E2084" w14:textId="77777777" w:rsidR="00772CA3" w:rsidRPr="008D3CB2" w:rsidRDefault="001D7114" w:rsidP="008D3CB2">
            <w:pPr>
              <w:spacing w:after="0pt" w:line="12pt" w:lineRule="auto"/>
              <w:jc w:val="center"/>
              <w:rPr>
                <w:sz w:val="24"/>
                <w:szCs w:val="24"/>
              </w:rPr>
            </w:pPr>
            <w:r w:rsidRPr="008D3CB2">
              <w:rPr>
                <w:sz w:val="24"/>
                <w:szCs w:val="24"/>
              </w:rPr>
              <w:t>符合国家生育政策</w:t>
            </w:r>
          </w:p>
        </w:tc>
      </w:tr>
      <w:tr w:rsidR="00493270" w:rsidRPr="008D3CB2" w14:paraId="4550DD49" w14:textId="77777777" w:rsidTr="00483F01">
        <w:trPr>
          <w:trHeight w:val="704"/>
        </w:trPr>
        <w:tc>
          <w:tcPr>
            <w:tcW w:w="34.80pt" w:type="dxa"/>
            <w:vAlign w:val="center"/>
          </w:tcPr>
          <w:p w14:paraId="031A2A42" w14:textId="77777777" w:rsidR="00772CA3" w:rsidRPr="008D3CB2" w:rsidRDefault="00772CA3" w:rsidP="008D3CB2">
            <w:pPr>
              <w:spacing w:after="0pt" w:line="12pt" w:lineRule="auto"/>
              <w:jc w:val="center"/>
              <w:rPr>
                <w:sz w:val="24"/>
                <w:szCs w:val="24"/>
              </w:rPr>
            </w:pPr>
            <w:r w:rsidRPr="008D3CB2">
              <w:rPr>
                <w:sz w:val="24"/>
                <w:szCs w:val="24"/>
              </w:rPr>
              <w:t>7</w:t>
            </w:r>
          </w:p>
        </w:tc>
        <w:tc>
          <w:tcPr>
            <w:tcW w:w="49.50pt" w:type="dxa"/>
            <w:vAlign w:val="center"/>
          </w:tcPr>
          <w:p w14:paraId="1DD3C899" w14:textId="77777777" w:rsidR="00772CA3" w:rsidRPr="008D3CB2" w:rsidRDefault="00772CA3" w:rsidP="008D3CB2">
            <w:pPr>
              <w:spacing w:after="0pt" w:line="12pt" w:lineRule="auto"/>
              <w:jc w:val="center"/>
              <w:rPr>
                <w:sz w:val="24"/>
                <w:szCs w:val="24"/>
              </w:rPr>
            </w:pPr>
            <w:r w:rsidRPr="008D3CB2">
              <w:rPr>
                <w:sz w:val="24"/>
                <w:szCs w:val="24"/>
              </w:rPr>
              <w:t>丧假</w:t>
            </w:r>
          </w:p>
        </w:tc>
        <w:tc>
          <w:tcPr>
            <w:tcW w:w="42.50pt" w:type="dxa"/>
            <w:vAlign w:val="center"/>
          </w:tcPr>
          <w:p w14:paraId="60C345E9" w14:textId="77777777" w:rsidR="00772CA3" w:rsidRPr="008D3CB2" w:rsidRDefault="00772CA3" w:rsidP="008D3CB2">
            <w:pPr>
              <w:spacing w:after="0pt" w:line="12pt" w:lineRule="auto"/>
              <w:jc w:val="center"/>
              <w:rPr>
                <w:sz w:val="24"/>
                <w:szCs w:val="24"/>
              </w:rPr>
            </w:pPr>
            <w:r w:rsidRPr="008D3CB2">
              <w:rPr>
                <w:sz w:val="24"/>
                <w:szCs w:val="24"/>
              </w:rPr>
              <w:t>员工</w:t>
            </w:r>
          </w:p>
        </w:tc>
        <w:tc>
          <w:tcPr>
            <w:tcW w:w="177.20pt" w:type="dxa"/>
            <w:vAlign w:val="center"/>
          </w:tcPr>
          <w:p w14:paraId="3E5DF28E" w14:textId="77777777" w:rsidR="00772CA3" w:rsidRPr="008D3CB2" w:rsidRDefault="00772CA3" w:rsidP="008D3CB2">
            <w:pPr>
              <w:spacing w:after="0pt" w:line="12pt" w:lineRule="auto"/>
              <w:jc w:val="center"/>
              <w:rPr>
                <w:sz w:val="24"/>
                <w:szCs w:val="24"/>
              </w:rPr>
            </w:pPr>
            <w:r w:rsidRPr="008D3CB2">
              <w:rPr>
                <w:sz w:val="24"/>
                <w:szCs w:val="24"/>
              </w:rPr>
              <w:t>3</w:t>
            </w:r>
            <w:r w:rsidRPr="008D3CB2">
              <w:rPr>
                <w:sz w:val="24"/>
                <w:szCs w:val="24"/>
              </w:rPr>
              <w:t>天</w:t>
            </w:r>
          </w:p>
          <w:p w14:paraId="352F158B" w14:textId="77777777" w:rsidR="00772CA3" w:rsidRPr="008D3CB2" w:rsidRDefault="00772CA3" w:rsidP="008D3CB2">
            <w:pPr>
              <w:spacing w:after="0pt" w:line="12pt" w:lineRule="auto"/>
              <w:jc w:val="center"/>
              <w:rPr>
                <w:sz w:val="24"/>
                <w:szCs w:val="24"/>
              </w:rPr>
            </w:pPr>
            <w:r w:rsidRPr="008D3CB2">
              <w:rPr>
                <w:sz w:val="24"/>
                <w:szCs w:val="24"/>
              </w:rPr>
              <w:t>（</w:t>
            </w:r>
            <w:r w:rsidR="001D7114" w:rsidRPr="008D3CB2">
              <w:rPr>
                <w:sz w:val="24"/>
                <w:szCs w:val="24"/>
              </w:rPr>
              <w:t>相关</w:t>
            </w:r>
            <w:r w:rsidRPr="008D3CB2">
              <w:rPr>
                <w:sz w:val="24"/>
                <w:szCs w:val="24"/>
              </w:rPr>
              <w:t>亲属去世时）</w:t>
            </w:r>
          </w:p>
        </w:tc>
        <w:tc>
          <w:tcPr>
            <w:tcW w:w="56.70pt" w:type="dxa"/>
            <w:vAlign w:val="center"/>
          </w:tcPr>
          <w:p w14:paraId="6A5A34CF" w14:textId="77777777" w:rsidR="00772CA3" w:rsidRPr="008D3CB2" w:rsidRDefault="00772CA3" w:rsidP="008D3CB2">
            <w:pPr>
              <w:spacing w:after="0pt" w:line="12pt" w:lineRule="auto"/>
              <w:jc w:val="center"/>
              <w:rPr>
                <w:sz w:val="24"/>
                <w:szCs w:val="24"/>
              </w:rPr>
            </w:pPr>
            <w:r w:rsidRPr="008D3CB2">
              <w:rPr>
                <w:sz w:val="24"/>
                <w:szCs w:val="24"/>
              </w:rPr>
              <w:t>一次性</w:t>
            </w:r>
          </w:p>
        </w:tc>
        <w:tc>
          <w:tcPr>
            <w:tcW w:w="49.60pt" w:type="dxa"/>
            <w:vAlign w:val="center"/>
          </w:tcPr>
          <w:p w14:paraId="21A8D5B3" w14:textId="77777777" w:rsidR="00772CA3" w:rsidRPr="008D3CB2" w:rsidRDefault="00772CA3" w:rsidP="008D3CB2">
            <w:pPr>
              <w:spacing w:after="0pt" w:line="12pt" w:lineRule="auto"/>
              <w:jc w:val="center"/>
              <w:rPr>
                <w:sz w:val="24"/>
                <w:szCs w:val="24"/>
              </w:rPr>
            </w:pPr>
            <w:r w:rsidRPr="008D3CB2">
              <w:rPr>
                <w:sz w:val="24"/>
                <w:szCs w:val="24"/>
              </w:rPr>
              <w:t>含</w:t>
            </w:r>
          </w:p>
        </w:tc>
        <w:tc>
          <w:tcPr>
            <w:tcW w:w="85.05pt" w:type="dxa"/>
            <w:vAlign w:val="center"/>
          </w:tcPr>
          <w:p w14:paraId="651AE81A" w14:textId="77777777" w:rsidR="00772CA3" w:rsidRPr="008D3CB2" w:rsidRDefault="00772CA3" w:rsidP="008D3CB2">
            <w:pPr>
              <w:spacing w:after="0pt" w:line="12pt" w:lineRule="auto"/>
              <w:jc w:val="center"/>
              <w:rPr>
                <w:sz w:val="24"/>
                <w:szCs w:val="24"/>
              </w:rPr>
            </w:pPr>
            <w:r w:rsidRPr="008D3CB2">
              <w:rPr>
                <w:sz w:val="24"/>
                <w:szCs w:val="24"/>
              </w:rPr>
              <w:t>100%</w:t>
            </w:r>
          </w:p>
        </w:tc>
        <w:tc>
          <w:tcPr>
            <w:tcW w:w="62.65pt" w:type="dxa"/>
            <w:vAlign w:val="center"/>
          </w:tcPr>
          <w:p w14:paraId="54471080" w14:textId="77777777" w:rsidR="00772CA3" w:rsidRPr="008D3CB2" w:rsidRDefault="00772CA3" w:rsidP="008D3CB2">
            <w:pPr>
              <w:spacing w:after="0pt" w:line="12pt" w:lineRule="auto"/>
              <w:jc w:val="center"/>
              <w:rPr>
                <w:sz w:val="24"/>
                <w:szCs w:val="24"/>
              </w:rPr>
            </w:pPr>
          </w:p>
        </w:tc>
      </w:tr>
      <w:tr w:rsidR="00493270" w:rsidRPr="008D3CB2" w14:paraId="74ABBA1D" w14:textId="77777777" w:rsidTr="00483F01">
        <w:trPr>
          <w:trHeight w:val="440"/>
        </w:trPr>
        <w:tc>
          <w:tcPr>
            <w:tcW w:w="34.80pt" w:type="dxa"/>
            <w:vAlign w:val="center"/>
          </w:tcPr>
          <w:p w14:paraId="4A460ABE" w14:textId="77777777" w:rsidR="009E2A1B" w:rsidRPr="008D3CB2" w:rsidRDefault="00772CA3" w:rsidP="008D3CB2">
            <w:pPr>
              <w:spacing w:after="0pt" w:line="12pt" w:lineRule="auto"/>
              <w:jc w:val="center"/>
              <w:rPr>
                <w:sz w:val="24"/>
                <w:szCs w:val="24"/>
              </w:rPr>
            </w:pPr>
            <w:r w:rsidRPr="008D3CB2">
              <w:rPr>
                <w:sz w:val="24"/>
                <w:szCs w:val="24"/>
              </w:rPr>
              <w:t>8</w:t>
            </w:r>
          </w:p>
        </w:tc>
        <w:tc>
          <w:tcPr>
            <w:tcW w:w="49.50pt" w:type="dxa"/>
            <w:vAlign w:val="center"/>
          </w:tcPr>
          <w:p w14:paraId="7C16F0F6" w14:textId="77777777" w:rsidR="0014707B" w:rsidRPr="008D3CB2" w:rsidRDefault="00772CA3" w:rsidP="008D3CB2">
            <w:pPr>
              <w:spacing w:after="0pt" w:line="12pt" w:lineRule="auto"/>
              <w:jc w:val="center"/>
              <w:rPr>
                <w:sz w:val="24"/>
                <w:szCs w:val="24"/>
              </w:rPr>
            </w:pPr>
            <w:r w:rsidRPr="008D3CB2">
              <w:rPr>
                <w:sz w:val="24"/>
                <w:szCs w:val="24"/>
              </w:rPr>
              <w:t>病假</w:t>
            </w:r>
          </w:p>
        </w:tc>
        <w:tc>
          <w:tcPr>
            <w:tcW w:w="42.50pt" w:type="dxa"/>
            <w:vAlign w:val="center"/>
          </w:tcPr>
          <w:p w14:paraId="17271AAF" w14:textId="77777777" w:rsidR="0014707B" w:rsidRPr="008D3CB2" w:rsidRDefault="00772CA3" w:rsidP="008D3CB2">
            <w:pPr>
              <w:spacing w:after="0pt" w:line="12pt" w:lineRule="auto"/>
              <w:jc w:val="center"/>
              <w:rPr>
                <w:sz w:val="24"/>
                <w:szCs w:val="24"/>
              </w:rPr>
            </w:pPr>
            <w:r w:rsidRPr="008D3CB2">
              <w:rPr>
                <w:sz w:val="24"/>
                <w:szCs w:val="24"/>
              </w:rPr>
              <w:t>员工</w:t>
            </w:r>
          </w:p>
        </w:tc>
        <w:tc>
          <w:tcPr>
            <w:tcW w:w="177.20pt" w:type="dxa"/>
            <w:vAlign w:val="center"/>
          </w:tcPr>
          <w:p w14:paraId="5237753A" w14:textId="77777777" w:rsidR="00483F01" w:rsidRDefault="00483F01" w:rsidP="00483F01">
            <w:pPr>
              <w:spacing w:after="0pt" w:line="12pt" w:lineRule="auto"/>
              <w:rPr>
                <w:rFonts w:hint="eastAsia"/>
                <w:sz w:val="24"/>
                <w:szCs w:val="24"/>
              </w:rPr>
            </w:pPr>
            <w:r w:rsidRPr="00483F01">
              <w:rPr>
                <w:rFonts w:hint="eastAsia"/>
                <w:sz w:val="24"/>
                <w:szCs w:val="24"/>
              </w:rPr>
              <w:t>(</w:t>
            </w:r>
            <w:proofErr w:type="gramStart"/>
            <w:r w:rsidRPr="00483F01">
              <w:rPr>
                <w:rFonts w:hint="eastAsia"/>
                <w:sz w:val="24"/>
                <w:szCs w:val="24"/>
              </w:rPr>
              <w:t>1)</w:t>
            </w:r>
            <w:r w:rsidR="00091783" w:rsidRPr="00483F01">
              <w:rPr>
                <w:sz w:val="24"/>
                <w:szCs w:val="24"/>
              </w:rPr>
              <w:t>病假</w:t>
            </w:r>
            <w:proofErr w:type="gramEnd"/>
            <w:r w:rsidR="00091783" w:rsidRPr="00483F01">
              <w:rPr>
                <w:sz w:val="24"/>
                <w:szCs w:val="24"/>
              </w:rPr>
              <w:t>&lt;=</w:t>
            </w:r>
            <w:r w:rsidR="005768FE" w:rsidRPr="00483F01">
              <w:rPr>
                <w:sz w:val="24"/>
                <w:szCs w:val="24"/>
              </w:rPr>
              <w:t>该日历年可申请的全薪病假天数</w:t>
            </w:r>
          </w:p>
          <w:p w14:paraId="3499211D" w14:textId="77777777" w:rsidR="00483F01" w:rsidRPr="00483F01" w:rsidRDefault="00483F01" w:rsidP="00483F01">
            <w:pPr>
              <w:spacing w:after="0pt" w:line="12pt" w:lineRule="auto"/>
              <w:rPr>
                <w:rFonts w:hint="eastAsia"/>
                <w:sz w:val="24"/>
                <w:szCs w:val="24"/>
              </w:rPr>
            </w:pPr>
            <w:r w:rsidRPr="00483F01">
              <w:rPr>
                <w:rFonts w:hint="eastAsia"/>
                <w:sz w:val="24"/>
                <w:szCs w:val="24"/>
              </w:rPr>
              <w:t>(</w:t>
            </w:r>
            <w:proofErr w:type="gramStart"/>
            <w:r w:rsidRPr="00483F01">
              <w:rPr>
                <w:rFonts w:hint="eastAsia"/>
                <w:sz w:val="24"/>
                <w:szCs w:val="24"/>
              </w:rPr>
              <w:t>2)</w:t>
            </w:r>
            <w:r w:rsidR="005768FE" w:rsidRPr="00483F01">
              <w:rPr>
                <w:sz w:val="24"/>
                <w:szCs w:val="24"/>
              </w:rPr>
              <w:t>该日历年实际可申请的天数</w:t>
            </w:r>
            <w:proofErr w:type="gramEnd"/>
            <w:r w:rsidR="00772CA3" w:rsidRPr="00483F01">
              <w:rPr>
                <w:sz w:val="24"/>
                <w:szCs w:val="24"/>
              </w:rPr>
              <w:t>&lt;</w:t>
            </w:r>
            <w:r w:rsidR="00772CA3" w:rsidRPr="00483F01">
              <w:rPr>
                <w:sz w:val="24"/>
                <w:szCs w:val="24"/>
              </w:rPr>
              <w:t>病假</w:t>
            </w:r>
            <w:r w:rsidR="00772CA3" w:rsidRPr="00483F01">
              <w:rPr>
                <w:sz w:val="24"/>
                <w:szCs w:val="24"/>
              </w:rPr>
              <w:t>&lt;=20</w:t>
            </w:r>
            <w:r w:rsidR="00772CA3" w:rsidRPr="00483F01">
              <w:rPr>
                <w:sz w:val="24"/>
                <w:szCs w:val="24"/>
              </w:rPr>
              <w:t>天</w:t>
            </w:r>
          </w:p>
          <w:p w14:paraId="719836B7" w14:textId="77777777" w:rsidR="0014707B" w:rsidRPr="00483F01" w:rsidRDefault="00483F01" w:rsidP="00483F01">
            <w:pPr>
              <w:spacing w:after="0pt" w:line="12pt" w:lineRule="auto"/>
              <w:rPr>
                <w:sz w:val="24"/>
                <w:szCs w:val="24"/>
              </w:rPr>
            </w:pPr>
            <w:r w:rsidRPr="00483F01">
              <w:rPr>
                <w:rFonts w:hint="eastAsia"/>
                <w:sz w:val="24"/>
                <w:szCs w:val="24"/>
              </w:rPr>
              <w:t>(3)</w:t>
            </w:r>
            <w:r w:rsidR="00772CA3" w:rsidRPr="00483F01">
              <w:rPr>
                <w:sz w:val="24"/>
                <w:szCs w:val="24"/>
              </w:rPr>
              <w:t>20</w:t>
            </w:r>
            <w:r w:rsidR="00772CA3" w:rsidRPr="00483F01">
              <w:rPr>
                <w:sz w:val="24"/>
                <w:szCs w:val="24"/>
              </w:rPr>
              <w:t>天</w:t>
            </w:r>
            <w:r w:rsidR="00772CA3" w:rsidRPr="00483F01">
              <w:rPr>
                <w:sz w:val="24"/>
                <w:szCs w:val="24"/>
              </w:rPr>
              <w:t>&lt;</w:t>
            </w:r>
            <w:r w:rsidR="00772CA3" w:rsidRPr="00483F01">
              <w:rPr>
                <w:sz w:val="24"/>
                <w:szCs w:val="24"/>
              </w:rPr>
              <w:t>病假</w:t>
            </w:r>
          </w:p>
        </w:tc>
        <w:tc>
          <w:tcPr>
            <w:tcW w:w="56.70pt" w:type="dxa"/>
            <w:vAlign w:val="center"/>
          </w:tcPr>
          <w:p w14:paraId="7777FADF" w14:textId="77777777" w:rsidR="00772CA3" w:rsidRPr="00483F01" w:rsidRDefault="00A07144" w:rsidP="00C57A21">
            <w:pPr>
              <w:spacing w:after="0pt" w:line="12pt" w:lineRule="auto"/>
              <w:jc w:val="center"/>
              <w:rPr>
                <w:sz w:val="24"/>
                <w:szCs w:val="24"/>
              </w:rPr>
            </w:pPr>
            <w:r w:rsidRPr="00483F01">
              <w:rPr>
                <w:sz w:val="24"/>
                <w:szCs w:val="24"/>
              </w:rPr>
              <w:t>0.5</w:t>
            </w:r>
            <w:r w:rsidRPr="00483F01">
              <w:rPr>
                <w:sz w:val="24"/>
                <w:szCs w:val="24"/>
              </w:rPr>
              <w:t>天</w:t>
            </w:r>
          </w:p>
        </w:tc>
        <w:tc>
          <w:tcPr>
            <w:tcW w:w="49.60pt" w:type="dxa"/>
            <w:vAlign w:val="center"/>
          </w:tcPr>
          <w:p w14:paraId="50E02888" w14:textId="77777777" w:rsidR="00772CA3" w:rsidRPr="00483F01" w:rsidRDefault="00772CA3" w:rsidP="00C57A21">
            <w:pPr>
              <w:spacing w:after="0pt" w:line="12pt" w:lineRule="auto"/>
              <w:ind w:firstLineChars="100" w:firstLine="12pt"/>
              <w:rPr>
                <w:sz w:val="24"/>
                <w:szCs w:val="24"/>
              </w:rPr>
            </w:pPr>
            <w:r w:rsidRPr="00483F01">
              <w:rPr>
                <w:sz w:val="24"/>
                <w:szCs w:val="24"/>
              </w:rPr>
              <w:t>否</w:t>
            </w:r>
          </w:p>
        </w:tc>
        <w:tc>
          <w:tcPr>
            <w:tcW w:w="85.05pt" w:type="dxa"/>
            <w:vAlign w:val="center"/>
          </w:tcPr>
          <w:p w14:paraId="427FDC6C" w14:textId="77777777" w:rsidR="00772CA3" w:rsidRPr="00483F01" w:rsidRDefault="00483F01" w:rsidP="00483F01">
            <w:pPr>
              <w:spacing w:after="0pt" w:line="12pt" w:lineRule="auto"/>
              <w:rPr>
                <w:sz w:val="24"/>
                <w:szCs w:val="24"/>
              </w:rPr>
            </w:pPr>
            <w:r w:rsidRPr="00483F01">
              <w:rPr>
                <w:rFonts w:hint="eastAsia"/>
                <w:sz w:val="24"/>
                <w:szCs w:val="24"/>
              </w:rPr>
              <w:t>(1)</w:t>
            </w:r>
            <w:r w:rsidR="00772CA3" w:rsidRPr="00483F01">
              <w:rPr>
                <w:sz w:val="24"/>
                <w:szCs w:val="24"/>
              </w:rPr>
              <w:t>100%</w:t>
            </w:r>
          </w:p>
          <w:p w14:paraId="3E37EE1B" w14:textId="77777777" w:rsidR="0014707B" w:rsidRPr="00483F01" w:rsidRDefault="00483F01" w:rsidP="00483F01">
            <w:pPr>
              <w:spacing w:after="0pt" w:line="12pt" w:lineRule="auto"/>
              <w:rPr>
                <w:sz w:val="24"/>
                <w:szCs w:val="24"/>
              </w:rPr>
            </w:pPr>
            <w:r w:rsidRPr="00483F01">
              <w:rPr>
                <w:rFonts w:hint="eastAsia"/>
                <w:sz w:val="24"/>
                <w:szCs w:val="24"/>
              </w:rPr>
              <w:t>(2)</w:t>
            </w:r>
            <w:r w:rsidR="005E2AB4" w:rsidRPr="00483F01">
              <w:rPr>
                <w:sz w:val="24"/>
                <w:szCs w:val="24"/>
              </w:rPr>
              <w:t>5</w:t>
            </w:r>
            <w:r w:rsidR="00772CA3" w:rsidRPr="00483F01">
              <w:rPr>
                <w:sz w:val="24"/>
                <w:szCs w:val="24"/>
              </w:rPr>
              <w:t>0%</w:t>
            </w:r>
          </w:p>
          <w:p w14:paraId="02B6579B" w14:textId="77777777" w:rsidR="0014707B" w:rsidRPr="00483F01" w:rsidRDefault="00483F01" w:rsidP="00483F01">
            <w:pPr>
              <w:spacing w:after="0pt" w:line="12pt" w:lineRule="auto"/>
              <w:rPr>
                <w:sz w:val="24"/>
                <w:szCs w:val="24"/>
              </w:rPr>
            </w:pPr>
            <w:r w:rsidRPr="00483F01">
              <w:rPr>
                <w:rFonts w:hint="eastAsia"/>
                <w:sz w:val="24"/>
                <w:szCs w:val="24"/>
              </w:rPr>
              <w:t>(</w:t>
            </w:r>
            <w:proofErr w:type="gramStart"/>
            <w:r w:rsidRPr="00483F01">
              <w:rPr>
                <w:rFonts w:hint="eastAsia"/>
                <w:sz w:val="24"/>
                <w:szCs w:val="24"/>
              </w:rPr>
              <w:t>3)</w:t>
            </w:r>
            <w:r w:rsidR="005E2AB4" w:rsidRPr="00483F01">
              <w:rPr>
                <w:sz w:val="24"/>
                <w:szCs w:val="24"/>
              </w:rPr>
              <w:t>最低工资标准</w:t>
            </w:r>
            <w:r w:rsidR="00091783" w:rsidRPr="00483F01">
              <w:rPr>
                <w:sz w:val="24"/>
                <w:szCs w:val="24"/>
              </w:rPr>
              <w:t>的</w:t>
            </w:r>
            <w:proofErr w:type="gramEnd"/>
            <w:r w:rsidR="00091783" w:rsidRPr="00483F01">
              <w:rPr>
                <w:sz w:val="24"/>
                <w:szCs w:val="24"/>
              </w:rPr>
              <w:t>80%</w:t>
            </w:r>
          </w:p>
        </w:tc>
        <w:tc>
          <w:tcPr>
            <w:tcW w:w="62.65pt" w:type="dxa"/>
            <w:vAlign w:val="center"/>
          </w:tcPr>
          <w:p w14:paraId="284B87F6" w14:textId="77777777" w:rsidR="00772CA3" w:rsidRPr="008D3CB2" w:rsidRDefault="00091783" w:rsidP="008D3CB2">
            <w:pPr>
              <w:spacing w:after="0pt" w:line="12pt" w:lineRule="auto"/>
              <w:jc w:val="center"/>
              <w:rPr>
                <w:sz w:val="24"/>
                <w:szCs w:val="24"/>
              </w:rPr>
            </w:pPr>
            <w:r w:rsidRPr="008D3CB2">
              <w:rPr>
                <w:sz w:val="24"/>
                <w:szCs w:val="24"/>
              </w:rPr>
              <w:t>病假薪资不得少于上年</w:t>
            </w:r>
            <w:r w:rsidR="00373328" w:rsidRPr="008D3CB2">
              <w:rPr>
                <w:sz w:val="24"/>
                <w:szCs w:val="24"/>
              </w:rPr>
              <w:t>度</w:t>
            </w:r>
            <w:r w:rsidRPr="008D3CB2">
              <w:rPr>
                <w:sz w:val="24"/>
                <w:szCs w:val="24"/>
              </w:rPr>
              <w:t>最低工资标准的</w:t>
            </w:r>
            <w:r w:rsidRPr="008D3CB2">
              <w:rPr>
                <w:sz w:val="24"/>
                <w:szCs w:val="24"/>
              </w:rPr>
              <w:t>80%</w:t>
            </w:r>
          </w:p>
        </w:tc>
      </w:tr>
      <w:tr w:rsidR="00493270" w:rsidRPr="008D3CB2" w14:paraId="53E054F4" w14:textId="77777777" w:rsidTr="00483F01">
        <w:trPr>
          <w:trHeight w:val="494"/>
        </w:trPr>
        <w:tc>
          <w:tcPr>
            <w:tcW w:w="34.80pt" w:type="dxa"/>
            <w:vAlign w:val="center"/>
          </w:tcPr>
          <w:p w14:paraId="7B0FE1E5" w14:textId="77777777" w:rsidR="00772CA3" w:rsidRPr="008D3CB2" w:rsidRDefault="00772CA3" w:rsidP="008D3CB2">
            <w:pPr>
              <w:spacing w:after="0pt" w:line="12pt" w:lineRule="auto"/>
              <w:jc w:val="center"/>
              <w:rPr>
                <w:sz w:val="24"/>
                <w:szCs w:val="24"/>
              </w:rPr>
            </w:pPr>
            <w:r w:rsidRPr="008D3CB2">
              <w:rPr>
                <w:sz w:val="24"/>
                <w:szCs w:val="24"/>
              </w:rPr>
              <w:t>9</w:t>
            </w:r>
          </w:p>
        </w:tc>
        <w:tc>
          <w:tcPr>
            <w:tcW w:w="49.50pt" w:type="dxa"/>
            <w:vAlign w:val="center"/>
          </w:tcPr>
          <w:p w14:paraId="2B59F5AB" w14:textId="77777777" w:rsidR="00772CA3" w:rsidRPr="008D3CB2" w:rsidRDefault="00772CA3" w:rsidP="008D3CB2">
            <w:pPr>
              <w:spacing w:after="0pt" w:line="12pt" w:lineRule="auto"/>
              <w:jc w:val="center"/>
              <w:rPr>
                <w:sz w:val="24"/>
                <w:szCs w:val="24"/>
              </w:rPr>
            </w:pPr>
            <w:r w:rsidRPr="008D3CB2">
              <w:rPr>
                <w:sz w:val="24"/>
                <w:szCs w:val="24"/>
              </w:rPr>
              <w:t>无薪</w:t>
            </w:r>
          </w:p>
          <w:p w14:paraId="3532751E" w14:textId="77777777" w:rsidR="00772CA3" w:rsidRPr="008D3CB2" w:rsidRDefault="00772CA3" w:rsidP="008D3CB2">
            <w:pPr>
              <w:spacing w:after="0pt" w:line="12pt" w:lineRule="auto"/>
              <w:jc w:val="center"/>
              <w:rPr>
                <w:sz w:val="24"/>
                <w:szCs w:val="24"/>
              </w:rPr>
            </w:pPr>
            <w:r w:rsidRPr="008D3CB2">
              <w:rPr>
                <w:sz w:val="24"/>
                <w:szCs w:val="24"/>
              </w:rPr>
              <w:t>事假</w:t>
            </w:r>
          </w:p>
        </w:tc>
        <w:tc>
          <w:tcPr>
            <w:tcW w:w="42.50pt" w:type="dxa"/>
            <w:vAlign w:val="center"/>
          </w:tcPr>
          <w:p w14:paraId="6BC3CB20" w14:textId="77777777" w:rsidR="00772CA3" w:rsidRPr="008D3CB2" w:rsidRDefault="00772CA3" w:rsidP="008D3CB2">
            <w:pPr>
              <w:spacing w:after="0pt" w:line="12pt" w:lineRule="auto"/>
              <w:jc w:val="center"/>
              <w:rPr>
                <w:sz w:val="24"/>
                <w:szCs w:val="24"/>
              </w:rPr>
            </w:pPr>
            <w:r w:rsidRPr="008D3CB2">
              <w:rPr>
                <w:sz w:val="24"/>
                <w:szCs w:val="24"/>
              </w:rPr>
              <w:t>员工</w:t>
            </w:r>
          </w:p>
        </w:tc>
        <w:tc>
          <w:tcPr>
            <w:tcW w:w="177.20pt" w:type="dxa"/>
            <w:vAlign w:val="center"/>
          </w:tcPr>
          <w:p w14:paraId="5154728D" w14:textId="77777777" w:rsidR="00772CA3" w:rsidRPr="008D3CB2" w:rsidRDefault="00772CA3" w:rsidP="008D3CB2">
            <w:pPr>
              <w:spacing w:after="0pt" w:line="12pt" w:lineRule="auto"/>
              <w:jc w:val="center"/>
              <w:rPr>
                <w:sz w:val="24"/>
                <w:szCs w:val="24"/>
              </w:rPr>
            </w:pPr>
            <w:r w:rsidRPr="008D3CB2">
              <w:rPr>
                <w:sz w:val="24"/>
                <w:szCs w:val="24"/>
              </w:rPr>
              <w:t>&lt;15</w:t>
            </w:r>
            <w:r w:rsidRPr="008D3CB2">
              <w:rPr>
                <w:sz w:val="24"/>
                <w:szCs w:val="24"/>
              </w:rPr>
              <w:t>天</w:t>
            </w:r>
            <w:r w:rsidRPr="008D3CB2">
              <w:rPr>
                <w:sz w:val="24"/>
                <w:szCs w:val="24"/>
              </w:rPr>
              <w:t>/</w:t>
            </w:r>
            <w:r w:rsidRPr="008D3CB2">
              <w:rPr>
                <w:sz w:val="24"/>
                <w:szCs w:val="24"/>
              </w:rPr>
              <w:t>年</w:t>
            </w:r>
          </w:p>
        </w:tc>
        <w:tc>
          <w:tcPr>
            <w:tcW w:w="56.70pt" w:type="dxa"/>
            <w:vAlign w:val="center"/>
          </w:tcPr>
          <w:p w14:paraId="2FBB62AA" w14:textId="77777777" w:rsidR="00772CA3" w:rsidRPr="008D3CB2" w:rsidRDefault="00A07144" w:rsidP="008D3CB2">
            <w:pPr>
              <w:spacing w:after="0pt" w:line="12pt" w:lineRule="auto"/>
              <w:jc w:val="center"/>
              <w:rPr>
                <w:sz w:val="24"/>
                <w:szCs w:val="24"/>
              </w:rPr>
            </w:pPr>
            <w:r w:rsidRPr="008D3CB2">
              <w:rPr>
                <w:sz w:val="24"/>
                <w:szCs w:val="24"/>
              </w:rPr>
              <w:t>0.5</w:t>
            </w:r>
            <w:r w:rsidR="00373328" w:rsidRPr="008D3CB2">
              <w:rPr>
                <w:sz w:val="24"/>
                <w:szCs w:val="24"/>
              </w:rPr>
              <w:t>小时</w:t>
            </w:r>
          </w:p>
        </w:tc>
        <w:tc>
          <w:tcPr>
            <w:tcW w:w="49.60pt" w:type="dxa"/>
            <w:vAlign w:val="center"/>
          </w:tcPr>
          <w:p w14:paraId="42C4EC9F" w14:textId="77777777" w:rsidR="00772CA3" w:rsidRPr="008D3CB2" w:rsidRDefault="00772CA3" w:rsidP="008D3CB2">
            <w:pPr>
              <w:spacing w:after="0pt" w:line="12pt" w:lineRule="auto"/>
              <w:jc w:val="center"/>
              <w:rPr>
                <w:sz w:val="24"/>
                <w:szCs w:val="24"/>
              </w:rPr>
            </w:pPr>
            <w:r w:rsidRPr="008D3CB2">
              <w:rPr>
                <w:sz w:val="24"/>
                <w:szCs w:val="24"/>
              </w:rPr>
              <w:t>否</w:t>
            </w:r>
          </w:p>
        </w:tc>
        <w:tc>
          <w:tcPr>
            <w:tcW w:w="85.05pt" w:type="dxa"/>
            <w:vAlign w:val="center"/>
          </w:tcPr>
          <w:p w14:paraId="17B679F0" w14:textId="77777777" w:rsidR="00772CA3" w:rsidRPr="008D3CB2" w:rsidRDefault="00772CA3" w:rsidP="008D3CB2">
            <w:pPr>
              <w:spacing w:after="0pt" w:line="12pt" w:lineRule="auto"/>
              <w:jc w:val="center"/>
              <w:rPr>
                <w:sz w:val="24"/>
                <w:szCs w:val="24"/>
              </w:rPr>
            </w:pPr>
            <w:r w:rsidRPr="008D3CB2">
              <w:rPr>
                <w:sz w:val="24"/>
                <w:szCs w:val="24"/>
              </w:rPr>
              <w:t>0</w:t>
            </w:r>
          </w:p>
        </w:tc>
        <w:tc>
          <w:tcPr>
            <w:tcW w:w="62.65pt" w:type="dxa"/>
            <w:vAlign w:val="center"/>
          </w:tcPr>
          <w:p w14:paraId="4E70AE6C" w14:textId="77777777" w:rsidR="00772CA3" w:rsidRPr="008D3CB2" w:rsidRDefault="00772CA3" w:rsidP="008D3CB2">
            <w:pPr>
              <w:spacing w:after="0pt" w:line="12pt" w:lineRule="auto"/>
              <w:jc w:val="center"/>
              <w:rPr>
                <w:sz w:val="24"/>
                <w:szCs w:val="24"/>
              </w:rPr>
            </w:pPr>
            <w:r w:rsidRPr="008D3CB2">
              <w:rPr>
                <w:sz w:val="24"/>
                <w:szCs w:val="24"/>
              </w:rPr>
              <w:t>试用期内如超过</w:t>
            </w:r>
            <w:r w:rsidRPr="008D3CB2">
              <w:rPr>
                <w:sz w:val="24"/>
                <w:szCs w:val="24"/>
              </w:rPr>
              <w:t>5</w:t>
            </w:r>
            <w:r w:rsidRPr="008D3CB2">
              <w:rPr>
                <w:sz w:val="24"/>
                <w:szCs w:val="24"/>
              </w:rPr>
              <w:t>天</w:t>
            </w:r>
            <w:r w:rsidR="00A07144" w:rsidRPr="008D3CB2">
              <w:rPr>
                <w:sz w:val="24"/>
                <w:szCs w:val="24"/>
              </w:rPr>
              <w:t>(</w:t>
            </w:r>
            <w:r w:rsidR="00A07144" w:rsidRPr="008D3CB2">
              <w:rPr>
                <w:sz w:val="24"/>
                <w:szCs w:val="24"/>
              </w:rPr>
              <w:t>含</w:t>
            </w:r>
            <w:r w:rsidR="00A07144" w:rsidRPr="008D3CB2">
              <w:rPr>
                <w:sz w:val="24"/>
                <w:szCs w:val="24"/>
              </w:rPr>
              <w:t>)</w:t>
            </w:r>
            <w:r w:rsidRPr="008D3CB2">
              <w:rPr>
                <w:sz w:val="24"/>
                <w:szCs w:val="24"/>
              </w:rPr>
              <w:t>，则试用期将顺延。</w:t>
            </w:r>
          </w:p>
        </w:tc>
      </w:tr>
    </w:tbl>
    <w:p w14:paraId="6027E7CF" w14:textId="77777777" w:rsidR="004855FD" w:rsidRPr="00B96265" w:rsidRDefault="004855FD" w:rsidP="0014707B">
      <w:pPr>
        <w:pStyle w:val="ListParagraph"/>
        <w:tabs>
          <w:tab w:val="num" w:pos="90pt"/>
        </w:tabs>
        <w:spacing w:line="17pt" w:lineRule="exact"/>
        <w:ind w:start="18pt"/>
        <w:jc w:val="both"/>
        <w:rPr>
          <w:rFonts w:ascii="Times New Roman" w:hAnsi="Times New Roman"/>
          <w:sz w:val="24"/>
          <w:szCs w:val="24"/>
        </w:rPr>
      </w:pPr>
    </w:p>
    <w:p w14:paraId="75F4E1DD" w14:textId="77777777" w:rsidR="004855FD" w:rsidRPr="00B96265" w:rsidRDefault="004855FD" w:rsidP="00C603A7">
      <w:pPr>
        <w:pStyle w:val="ListParagraph"/>
        <w:numPr>
          <w:ilvl w:val="0"/>
          <w:numId w:val="7"/>
        </w:numPr>
        <w:overflowPunct w:val="0"/>
        <w:topLinePunct/>
        <w:snapToGrid w:val="0"/>
        <w:spacing w:line="18pt" w:lineRule="auto"/>
        <w:jc w:val="both"/>
        <w:rPr>
          <w:rFonts w:ascii="Times New Roman" w:hAnsi="Times New Roman"/>
          <w:b/>
          <w:sz w:val="24"/>
          <w:szCs w:val="24"/>
        </w:rPr>
      </w:pPr>
      <w:r w:rsidRPr="00B96265">
        <w:rPr>
          <w:rFonts w:ascii="Times New Roman" w:hAnsi="Times New Roman"/>
          <w:b/>
          <w:sz w:val="24"/>
          <w:szCs w:val="24"/>
        </w:rPr>
        <w:t>生效</w:t>
      </w:r>
    </w:p>
    <w:p w14:paraId="4E89CA2E" w14:textId="77777777" w:rsidR="00C57A21" w:rsidRDefault="004855FD" w:rsidP="00F15F9D">
      <w:pPr>
        <w:pStyle w:val="ListParagraph"/>
        <w:overflowPunct w:val="0"/>
        <w:topLinePunct/>
        <w:snapToGrid w:val="0"/>
        <w:spacing w:line="18pt" w:lineRule="auto"/>
        <w:ind w:start="21.75pt"/>
        <w:jc w:val="both"/>
        <w:rPr>
          <w:rFonts w:ascii="Times New Roman" w:hAnsi="Times New Roman"/>
          <w:sz w:val="24"/>
          <w:szCs w:val="24"/>
        </w:rPr>
      </w:pPr>
      <w:r w:rsidRPr="00B96265">
        <w:rPr>
          <w:rFonts w:ascii="Times New Roman" w:hAnsi="Times New Roman"/>
          <w:sz w:val="24"/>
          <w:szCs w:val="24"/>
        </w:rPr>
        <w:t>本条例经公司</w:t>
      </w:r>
      <w:r w:rsidR="00F15F9D">
        <w:rPr>
          <w:rFonts w:ascii="Times New Roman" w:hAnsi="Times New Roman" w:hint="eastAsia"/>
          <w:sz w:val="24"/>
          <w:szCs w:val="24"/>
        </w:rPr>
        <w:t>人力资源总监</w:t>
      </w:r>
      <w:r w:rsidRPr="00B96265">
        <w:rPr>
          <w:rFonts w:ascii="Times New Roman" w:hAnsi="Times New Roman"/>
          <w:sz w:val="24"/>
          <w:szCs w:val="24"/>
        </w:rPr>
        <w:t>批准后于</w:t>
      </w:r>
      <w:r w:rsidR="00F15F9D">
        <w:rPr>
          <w:rFonts w:ascii="Times New Roman" w:hAnsi="Times New Roman" w:hint="eastAsia"/>
          <w:sz w:val="24"/>
          <w:szCs w:val="24"/>
        </w:rPr>
        <w:t>2020</w:t>
      </w:r>
      <w:r w:rsidRPr="00B96265">
        <w:rPr>
          <w:rFonts w:ascii="Times New Roman" w:hAnsi="Times New Roman"/>
          <w:sz w:val="24"/>
          <w:szCs w:val="24"/>
        </w:rPr>
        <w:t>年</w:t>
      </w:r>
      <w:r w:rsidR="00F15F9D">
        <w:rPr>
          <w:rFonts w:ascii="Times New Roman" w:hAnsi="Times New Roman" w:hint="eastAsia"/>
          <w:sz w:val="24"/>
          <w:szCs w:val="24"/>
        </w:rPr>
        <w:t>9</w:t>
      </w:r>
      <w:r w:rsidRPr="00B96265">
        <w:rPr>
          <w:rFonts w:ascii="Times New Roman" w:hAnsi="Times New Roman"/>
          <w:sz w:val="24"/>
          <w:szCs w:val="24"/>
        </w:rPr>
        <w:t>月</w:t>
      </w:r>
      <w:r w:rsidR="00F15F9D">
        <w:rPr>
          <w:rFonts w:ascii="Times New Roman" w:hAnsi="Times New Roman" w:hint="eastAsia"/>
          <w:sz w:val="24"/>
          <w:szCs w:val="24"/>
        </w:rPr>
        <w:t>1</w:t>
      </w:r>
      <w:r w:rsidRPr="00B96265">
        <w:rPr>
          <w:rFonts w:ascii="Times New Roman" w:hAnsi="Times New Roman"/>
          <w:sz w:val="24"/>
          <w:szCs w:val="24"/>
        </w:rPr>
        <w:t>日起生效，人力资源部将负责必要的解释和修订</w:t>
      </w:r>
      <w:r w:rsidR="00700373">
        <w:rPr>
          <w:rFonts w:ascii="Times New Roman" w:hAnsi="Times New Roman" w:hint="eastAsia"/>
          <w:sz w:val="24"/>
          <w:szCs w:val="24"/>
        </w:rPr>
        <w:t>。</w:t>
      </w:r>
    </w:p>
    <w:p w14:paraId="171E19F6" w14:textId="77777777" w:rsidR="00C57A21" w:rsidRPr="0045757D" w:rsidRDefault="00C57A21" w:rsidP="0045757D"/>
    <w:p w14:paraId="78D69E46" w14:textId="77777777" w:rsidR="00C57A21" w:rsidRPr="0045757D" w:rsidRDefault="00C57A21" w:rsidP="0045757D"/>
    <w:p w14:paraId="5C82CE33" w14:textId="77777777" w:rsidR="00C57A21" w:rsidRPr="0045757D" w:rsidRDefault="00C57A21" w:rsidP="0045757D"/>
    <w:p w14:paraId="212D7496" w14:textId="77777777" w:rsidR="00C57A21" w:rsidRPr="0045757D" w:rsidRDefault="00C57A21" w:rsidP="0045757D"/>
    <w:p w14:paraId="67DE7435" w14:textId="77777777" w:rsidR="00C57A21" w:rsidRPr="0045757D" w:rsidRDefault="00C57A21" w:rsidP="0045757D"/>
    <w:p w14:paraId="5C1D0DAA" w14:textId="77777777" w:rsidR="00C57A21" w:rsidRPr="0045757D" w:rsidRDefault="00C57A21" w:rsidP="0045757D"/>
    <w:p w14:paraId="61A208A0" w14:textId="77777777" w:rsidR="00C57A21" w:rsidRPr="0045757D" w:rsidRDefault="00C57A21" w:rsidP="0045757D"/>
    <w:p w14:paraId="2031C21C" w14:textId="77777777" w:rsidR="00C57A21" w:rsidRPr="0045757D" w:rsidRDefault="00C57A21" w:rsidP="0045757D"/>
    <w:p w14:paraId="2FF079CD" w14:textId="77777777" w:rsidR="00433A53" w:rsidRPr="0045757D" w:rsidRDefault="00433A53" w:rsidP="0045757D">
      <w:pPr>
        <w:jc w:val="center"/>
        <w:rPr>
          <w:rFonts w:hint="eastAsia"/>
        </w:rPr>
      </w:pPr>
    </w:p>
    <w:sectPr w:rsidR="00433A53" w:rsidRPr="0045757D" w:rsidSect="00DC71E5">
      <w:footerReference w:type="default" r:id="rId10"/>
      <w:pgSz w:w="612pt" w:h="792pt"/>
      <w:pgMar w:top="72pt" w:right="85.05pt" w:bottom="72pt" w:left="85.0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2717F82" w14:textId="77777777" w:rsidR="00E749A2" w:rsidRDefault="00E749A2" w:rsidP="002C651E">
      <w:pPr>
        <w:spacing w:after="0pt" w:line="12pt" w:lineRule="auto"/>
      </w:pPr>
      <w:r>
        <w:separator/>
      </w:r>
    </w:p>
  </w:endnote>
  <w:endnote w:type="continuationSeparator" w:id="0">
    <w:p w14:paraId="563E1906" w14:textId="77777777" w:rsidR="00E749A2" w:rsidRDefault="00E749A2" w:rsidP="002C651E">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宋体">
    <w:altName w:val="SimSun"/>
    <w:panose1 w:val="02010600030101010101"/>
    <w:charset w:characterSet="GBK"/>
    <w:family w:val="auto"/>
    <w:pitch w:val="variable"/>
    <w:sig w:usb0="00000203" w:usb1="288F0000" w:usb2="00000016" w:usb3="00000000" w:csb0="00040001" w:csb1="00000000"/>
  </w:font>
  <w:font w:name="Calibri">
    <w:panose1 w:val="020F0502020204030204"/>
    <w:charset w:characterSet="iso-8859-1"/>
    <w:family w:val="swiss"/>
    <w:pitch w:val="variable"/>
    <w:sig w:usb0="E4002EFF" w:usb1="C200247B" w:usb2="00000009" w:usb3="00000000" w:csb0="000001FF" w:csb1="00000000"/>
  </w:font>
  <w:font w:name="Times">
    <w:panose1 w:val="02020603050405020304"/>
    <w:charset w:characterSet="iso-8859-1"/>
    <w:family w:val="roman"/>
    <w:pitch w:val="variable"/>
    <w:sig w:usb0="E0002EFF" w:usb1="C000785B" w:usb2="00000009" w:usb3="00000000" w:csb0="000001FF" w:csb1="00000000"/>
  </w:font>
  <w:font w:name="Tahoma">
    <w:panose1 w:val="020B0604030504040204"/>
    <w:charset w:characterSet="iso-8859-1"/>
    <w:family w:val="swiss"/>
    <w:pitch w:val="variable"/>
    <w:sig w:usb0="E1002EFF" w:usb1="C000605B" w:usb2="00000029" w:usb3="00000000" w:csb0="000101FF" w:csb1="00000000"/>
  </w:font>
  <w:font w:name="Geneva">
    <w:altName w:val="Arial"/>
    <w:charset w:characterSet="iso-8859-1"/>
    <w:family w:val="auto"/>
    <w:pitch w:val="default"/>
  </w:font>
  <w:font w:name="Arial">
    <w:panose1 w:val="020B0604020202020204"/>
    <w:charset w:characterSet="iso-8859-1"/>
    <w:family w:val="swiss"/>
    <w:pitch w:val="variable"/>
    <w:sig w:usb0="E0002EFF" w:usb1="C000785B" w:usb2="00000009" w:usb3="00000000" w:csb0="000001F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3DE2E8E" w14:textId="77777777" w:rsidR="0001379D" w:rsidRDefault="0001379D">
    <w:pPr>
      <w:pStyle w:val="Footer"/>
      <w:jc w:val="center"/>
    </w:pPr>
    <w:r>
      <w:fldChar w:fldCharType="begin"/>
    </w:r>
    <w:r>
      <w:instrText xml:space="preserve"> PAGE   \* MERGEFORMAT </w:instrText>
    </w:r>
    <w:r>
      <w:fldChar w:fldCharType="separate"/>
    </w:r>
    <w:r w:rsidR="00AE4836">
      <w:rPr>
        <w:noProof/>
      </w:rPr>
      <w:t>1</w:t>
    </w:r>
    <w:r>
      <w:fldChar w:fldCharType="end"/>
    </w:r>
    <w:r>
      <w:rPr>
        <w:rFonts w:hint="eastAsia"/>
      </w:rPr>
      <w:t>/</w:t>
    </w:r>
    <w:r w:rsidR="00F15F9D">
      <w:rPr>
        <w:rFonts w:hint="eastAsia"/>
      </w:rPr>
      <w:t>1</w:t>
    </w:r>
    <w:r w:rsidR="00C57A21">
      <w:rPr>
        <w:rFonts w:hint="eastAsia"/>
      </w:rPr>
      <w:t>0</w:t>
    </w:r>
  </w:p>
  <w:p w14:paraId="0DACD9CA" w14:textId="77777777" w:rsidR="0001379D" w:rsidRDefault="0001379D">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D6538DE" w14:textId="77777777" w:rsidR="00E749A2" w:rsidRDefault="00E749A2" w:rsidP="002C651E">
      <w:pPr>
        <w:spacing w:after="0pt" w:line="12pt" w:lineRule="auto"/>
      </w:pPr>
      <w:r>
        <w:separator/>
      </w:r>
    </w:p>
  </w:footnote>
  <w:footnote w:type="continuationSeparator" w:id="0">
    <w:p w14:paraId="52D05F88" w14:textId="77777777" w:rsidR="00E749A2" w:rsidRDefault="00E749A2" w:rsidP="002C651E">
      <w:pPr>
        <w:spacing w:after="0pt" w:line="12pt" w:lineRule="auto"/>
      </w:pPr>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084658B"/>
    <w:multiLevelType w:val="multilevel"/>
    <w:tmpl w:val="2FC4C516"/>
    <w:lvl w:ilvl="0">
      <w:start w:val="6"/>
      <w:numFmt w:val="decimal"/>
      <w:lvlText w:val="%1"/>
      <w:lvlJc w:val="start"/>
      <w:pPr>
        <w:ind w:start="24pt" w:hanging="24pt"/>
      </w:pPr>
      <w:rPr>
        <w:rFonts w:hint="default"/>
      </w:rPr>
    </w:lvl>
    <w:lvl w:ilvl="1">
      <w:start w:val="4"/>
      <w:numFmt w:val="decimal"/>
      <w:lvlText w:val="%1.%2"/>
      <w:lvlJc w:val="start"/>
      <w:pPr>
        <w:ind w:start="40.50pt" w:hanging="24pt"/>
      </w:pPr>
      <w:rPr>
        <w:rFonts w:hint="default"/>
      </w:rPr>
    </w:lvl>
    <w:lvl w:ilvl="2">
      <w:start w:val="1"/>
      <w:numFmt w:val="none"/>
      <w:lvlText w:val="6.5.2"/>
      <w:lvlJc w:val="start"/>
      <w:pPr>
        <w:ind w:start="69pt" w:hanging="36pt"/>
      </w:pPr>
      <w:rPr>
        <w:rFonts w:hint="default"/>
      </w:rPr>
    </w:lvl>
    <w:lvl w:ilvl="3">
      <w:start w:val="1"/>
      <w:numFmt w:val="decimal"/>
      <w:lvlText w:val="%1.%2.%3.%4"/>
      <w:lvlJc w:val="start"/>
      <w:pPr>
        <w:ind w:start="85.50pt" w:hanging="36pt"/>
      </w:pPr>
      <w:rPr>
        <w:rFonts w:hint="default"/>
      </w:rPr>
    </w:lvl>
    <w:lvl w:ilvl="4">
      <w:start w:val="1"/>
      <w:numFmt w:val="decimal"/>
      <w:lvlText w:val="%1.%2.%3.%4.%5"/>
      <w:lvlJc w:val="start"/>
      <w:pPr>
        <w:ind w:start="120pt" w:hanging="54pt"/>
      </w:pPr>
      <w:rPr>
        <w:rFonts w:hint="default"/>
      </w:rPr>
    </w:lvl>
    <w:lvl w:ilvl="5">
      <w:start w:val="1"/>
      <w:numFmt w:val="decimal"/>
      <w:lvlText w:val="%1.%2.%3.%4.%5.%6"/>
      <w:lvlJc w:val="start"/>
      <w:pPr>
        <w:ind w:start="136.50pt" w:hanging="54pt"/>
      </w:pPr>
      <w:rPr>
        <w:rFonts w:hint="default"/>
      </w:rPr>
    </w:lvl>
    <w:lvl w:ilvl="6">
      <w:start w:val="1"/>
      <w:numFmt w:val="decimal"/>
      <w:lvlText w:val="%1.%2.%3.%4.%5.%6.%7"/>
      <w:lvlJc w:val="start"/>
      <w:pPr>
        <w:ind w:start="171pt" w:hanging="72pt"/>
      </w:pPr>
      <w:rPr>
        <w:rFonts w:hint="default"/>
      </w:rPr>
    </w:lvl>
    <w:lvl w:ilvl="7">
      <w:start w:val="1"/>
      <w:numFmt w:val="decimal"/>
      <w:lvlText w:val="%1.%2.%3.%4.%5.%6.%7.%8"/>
      <w:lvlJc w:val="start"/>
      <w:pPr>
        <w:ind w:start="187.50pt" w:hanging="72pt"/>
      </w:pPr>
      <w:rPr>
        <w:rFonts w:hint="default"/>
      </w:rPr>
    </w:lvl>
    <w:lvl w:ilvl="8">
      <w:start w:val="1"/>
      <w:numFmt w:val="decimal"/>
      <w:lvlText w:val="%1.%2.%3.%4.%5.%6.%7.%8.%9"/>
      <w:lvlJc w:val="start"/>
      <w:pPr>
        <w:ind w:start="222pt" w:hanging="90pt"/>
      </w:pPr>
      <w:rPr>
        <w:rFonts w:hint="default"/>
      </w:rPr>
    </w:lvl>
  </w:abstractNum>
  <w:abstractNum w:abstractNumId="1" w15:restartNumberingAfterBreak="0">
    <w:nsid w:val="01F94A3F"/>
    <w:multiLevelType w:val="multilevel"/>
    <w:tmpl w:val="2E700BAC"/>
    <w:lvl w:ilvl="0">
      <w:start w:val="1"/>
      <w:numFmt w:val="decimal"/>
      <w:lvlText w:val="%1."/>
      <w:lvlJc w:val="start"/>
      <w:pPr>
        <w:ind w:start="21pt" w:hanging="21pt"/>
      </w:pPr>
      <w:rPr>
        <w:rFonts w:hint="eastAsia"/>
      </w:rPr>
    </w:lvl>
    <w:lvl w:ilvl="1">
      <w:start w:val="2"/>
      <w:numFmt w:val="decimal"/>
      <w:isLgl/>
      <w:lvlText w:val="%1.1"/>
      <w:lvlJc w:val="start"/>
      <w:pPr>
        <w:ind w:start="39.90pt" w:hanging="23.40pt"/>
      </w:pPr>
      <w:rPr>
        <w:rFonts w:hint="default"/>
      </w:rPr>
    </w:lvl>
    <w:lvl w:ilvl="2">
      <w:start w:val="1"/>
      <w:numFmt w:val="decimal"/>
      <w:lvlRestart w:val="1"/>
      <w:isLgl/>
      <w:lvlText w:val="%1.%2"/>
      <w:lvlJc w:val="start"/>
      <w:pPr>
        <w:ind w:start="69pt" w:hanging="36pt"/>
      </w:pPr>
      <w:rPr>
        <w:rFonts w:ascii="Times New Roman" w:hAnsi="Times New Roman" w:cs="Times New Roman" w:hint="default"/>
        <w:b w:val="0"/>
      </w:rPr>
    </w:lvl>
    <w:lvl w:ilvl="3">
      <w:start w:val="1"/>
      <w:numFmt w:val="decimal"/>
      <w:isLgl/>
      <w:lvlText w:val="%1.%2.%3.%4"/>
      <w:lvlJc w:val="start"/>
      <w:pPr>
        <w:ind w:start="103.50pt" w:hanging="54pt"/>
      </w:pPr>
      <w:rPr>
        <w:rFonts w:hint="default"/>
      </w:rPr>
    </w:lvl>
    <w:lvl w:ilvl="4">
      <w:start w:val="1"/>
      <w:numFmt w:val="decimal"/>
      <w:isLgl/>
      <w:lvlText w:val="%1.%2.%3.%4.%5"/>
      <w:lvlJc w:val="start"/>
      <w:pPr>
        <w:ind w:start="120pt" w:hanging="54pt"/>
      </w:pPr>
      <w:rPr>
        <w:rFonts w:hint="default"/>
      </w:rPr>
    </w:lvl>
    <w:lvl w:ilvl="5">
      <w:start w:val="1"/>
      <w:numFmt w:val="decimal"/>
      <w:isLgl/>
      <w:lvlText w:val="%1.%2.%3.%4.%5.%6"/>
      <w:lvlJc w:val="start"/>
      <w:pPr>
        <w:ind w:start="154.50pt" w:hanging="72pt"/>
      </w:pPr>
      <w:rPr>
        <w:rFonts w:hint="default"/>
      </w:rPr>
    </w:lvl>
    <w:lvl w:ilvl="6">
      <w:start w:val="1"/>
      <w:numFmt w:val="decimal"/>
      <w:isLgl/>
      <w:lvlText w:val="%1.%2.%3.%4.%5.%6.%7"/>
      <w:lvlJc w:val="start"/>
      <w:pPr>
        <w:ind w:start="189pt" w:hanging="90pt"/>
      </w:pPr>
      <w:rPr>
        <w:rFonts w:hint="default"/>
      </w:rPr>
    </w:lvl>
    <w:lvl w:ilvl="7">
      <w:start w:val="1"/>
      <w:numFmt w:val="decimal"/>
      <w:isLgl/>
      <w:lvlText w:val="%1.%2.%3.%4.%5.%6.%7.%8"/>
      <w:lvlJc w:val="start"/>
      <w:pPr>
        <w:ind w:start="205.50pt" w:hanging="90pt"/>
      </w:pPr>
      <w:rPr>
        <w:rFonts w:hint="default"/>
      </w:rPr>
    </w:lvl>
    <w:lvl w:ilvl="8">
      <w:start w:val="1"/>
      <w:numFmt w:val="decimal"/>
      <w:isLgl/>
      <w:lvlText w:val="%1.%2.%3.%4.%5.%6.%7.%8.%9"/>
      <w:lvlJc w:val="start"/>
      <w:pPr>
        <w:ind w:start="240pt" w:hanging="108pt"/>
      </w:pPr>
      <w:rPr>
        <w:rFonts w:hint="default"/>
      </w:rPr>
    </w:lvl>
  </w:abstractNum>
  <w:abstractNum w:abstractNumId="2" w15:restartNumberingAfterBreak="0">
    <w:nsid w:val="051F21C0"/>
    <w:multiLevelType w:val="multilevel"/>
    <w:tmpl w:val="D80A8B72"/>
    <w:lvl w:ilvl="0">
      <w:start w:val="3"/>
      <w:numFmt w:val="decimal"/>
      <w:lvlText w:val="%1"/>
      <w:lvlJc w:val="start"/>
      <w:pPr>
        <w:ind w:start="18pt" w:hanging="18pt"/>
      </w:pPr>
      <w:rPr>
        <w:rFonts w:hint="default"/>
      </w:rPr>
    </w:lvl>
    <w:lvl w:ilvl="1">
      <w:start w:val="1"/>
      <w:numFmt w:val="decimal"/>
      <w:lvlText w:val="%1.%2"/>
      <w:lvlJc w:val="start"/>
      <w:pPr>
        <w:ind w:start="39pt" w:hanging="18pt"/>
      </w:pPr>
      <w:rPr>
        <w:rFonts w:hint="default"/>
      </w:rPr>
    </w:lvl>
    <w:lvl w:ilvl="2">
      <w:start w:val="1"/>
      <w:numFmt w:val="decimal"/>
      <w:lvlText w:val="%1.%2.%3"/>
      <w:lvlJc w:val="start"/>
      <w:pPr>
        <w:ind w:start="78pt" w:hanging="36pt"/>
      </w:pPr>
      <w:rPr>
        <w:rFonts w:hint="default"/>
      </w:rPr>
    </w:lvl>
    <w:lvl w:ilvl="3">
      <w:start w:val="1"/>
      <w:numFmt w:val="decimal"/>
      <w:lvlText w:val="%1.%2.%3.%4"/>
      <w:lvlJc w:val="start"/>
      <w:pPr>
        <w:ind w:start="99pt" w:hanging="36pt"/>
      </w:pPr>
      <w:rPr>
        <w:rFonts w:hint="default"/>
      </w:rPr>
    </w:lvl>
    <w:lvl w:ilvl="4">
      <w:start w:val="1"/>
      <w:numFmt w:val="decimal"/>
      <w:lvlText w:val="%1.%2.%3.%4.%5"/>
      <w:lvlJc w:val="start"/>
      <w:pPr>
        <w:ind w:start="138pt" w:hanging="54pt"/>
      </w:pPr>
      <w:rPr>
        <w:rFonts w:hint="default"/>
      </w:rPr>
    </w:lvl>
    <w:lvl w:ilvl="5">
      <w:start w:val="1"/>
      <w:numFmt w:val="decimal"/>
      <w:lvlText w:val="%1.%2.%3.%4.%5.%6"/>
      <w:lvlJc w:val="start"/>
      <w:pPr>
        <w:ind w:start="159pt" w:hanging="54pt"/>
      </w:pPr>
      <w:rPr>
        <w:rFonts w:hint="default"/>
      </w:rPr>
    </w:lvl>
    <w:lvl w:ilvl="6">
      <w:start w:val="1"/>
      <w:numFmt w:val="decimal"/>
      <w:lvlText w:val="%1.%2.%3.%4.%5.%6.%7"/>
      <w:lvlJc w:val="start"/>
      <w:pPr>
        <w:ind w:start="198pt" w:hanging="72pt"/>
      </w:pPr>
      <w:rPr>
        <w:rFonts w:hint="default"/>
      </w:rPr>
    </w:lvl>
    <w:lvl w:ilvl="7">
      <w:start w:val="1"/>
      <w:numFmt w:val="decimal"/>
      <w:lvlText w:val="%1.%2.%3.%4.%5.%6.%7.%8"/>
      <w:lvlJc w:val="start"/>
      <w:pPr>
        <w:ind w:start="219pt" w:hanging="72pt"/>
      </w:pPr>
      <w:rPr>
        <w:rFonts w:hint="default"/>
      </w:rPr>
    </w:lvl>
    <w:lvl w:ilvl="8">
      <w:start w:val="1"/>
      <w:numFmt w:val="decimal"/>
      <w:lvlText w:val="%1.%2.%3.%4.%5.%6.%7.%8.%9"/>
      <w:lvlJc w:val="start"/>
      <w:pPr>
        <w:ind w:start="258pt" w:hanging="90pt"/>
      </w:pPr>
      <w:rPr>
        <w:rFonts w:hint="default"/>
      </w:rPr>
    </w:lvl>
  </w:abstractNum>
  <w:abstractNum w:abstractNumId="3" w15:restartNumberingAfterBreak="0">
    <w:nsid w:val="056C39EB"/>
    <w:multiLevelType w:val="multilevel"/>
    <w:tmpl w:val="6ABACABA"/>
    <w:lvl w:ilvl="0">
      <w:start w:val="6"/>
      <w:numFmt w:val="decimal"/>
      <w:lvlText w:val="%1"/>
      <w:lvlJc w:val="start"/>
      <w:pPr>
        <w:ind w:start="24pt" w:hanging="24pt"/>
      </w:pPr>
      <w:rPr>
        <w:rFonts w:hint="default"/>
      </w:rPr>
    </w:lvl>
    <w:lvl w:ilvl="1">
      <w:start w:val="8"/>
      <w:numFmt w:val="decimal"/>
      <w:lvlText w:val="%1.%2"/>
      <w:lvlJc w:val="start"/>
      <w:pPr>
        <w:ind w:start="40.10pt" w:hanging="24pt"/>
      </w:pPr>
      <w:rPr>
        <w:rFonts w:hint="default"/>
      </w:rPr>
    </w:lvl>
    <w:lvl w:ilvl="2">
      <w:start w:val="4"/>
      <w:numFmt w:val="decimal"/>
      <w:lvlText w:val="%1.%2.%3"/>
      <w:lvlJc w:val="start"/>
      <w:pPr>
        <w:ind w:start="68.20pt" w:hanging="36pt"/>
      </w:pPr>
      <w:rPr>
        <w:rFonts w:hint="default"/>
      </w:rPr>
    </w:lvl>
    <w:lvl w:ilvl="3">
      <w:start w:val="1"/>
      <w:numFmt w:val="decimal"/>
      <w:lvlText w:val="%1.%2.%3.%4"/>
      <w:lvlJc w:val="start"/>
      <w:pPr>
        <w:ind w:start="84.30pt" w:hanging="36pt"/>
      </w:pPr>
      <w:rPr>
        <w:rFonts w:hint="default"/>
      </w:rPr>
    </w:lvl>
    <w:lvl w:ilvl="4">
      <w:start w:val="1"/>
      <w:numFmt w:val="decimal"/>
      <w:lvlText w:val="%1.%2.%3.%4.%5"/>
      <w:lvlJc w:val="start"/>
      <w:pPr>
        <w:ind w:start="118.40pt" w:hanging="54pt"/>
      </w:pPr>
      <w:rPr>
        <w:rFonts w:hint="default"/>
      </w:rPr>
    </w:lvl>
    <w:lvl w:ilvl="5">
      <w:start w:val="1"/>
      <w:numFmt w:val="decimal"/>
      <w:lvlText w:val="%1.%2.%3.%4.%5.%6"/>
      <w:lvlJc w:val="start"/>
      <w:pPr>
        <w:ind w:start="134.50pt" w:hanging="54pt"/>
      </w:pPr>
      <w:rPr>
        <w:rFonts w:hint="default"/>
      </w:rPr>
    </w:lvl>
    <w:lvl w:ilvl="6">
      <w:start w:val="1"/>
      <w:numFmt w:val="decimal"/>
      <w:lvlText w:val="%1.%2.%3.%4.%5.%6.%7"/>
      <w:lvlJc w:val="start"/>
      <w:pPr>
        <w:ind w:start="168.60pt" w:hanging="72pt"/>
      </w:pPr>
      <w:rPr>
        <w:rFonts w:hint="default"/>
      </w:rPr>
    </w:lvl>
    <w:lvl w:ilvl="7">
      <w:start w:val="1"/>
      <w:numFmt w:val="decimal"/>
      <w:lvlText w:val="%1.%2.%3.%4.%5.%6.%7.%8"/>
      <w:lvlJc w:val="start"/>
      <w:pPr>
        <w:ind w:start="184.70pt" w:hanging="72pt"/>
      </w:pPr>
      <w:rPr>
        <w:rFonts w:hint="default"/>
      </w:rPr>
    </w:lvl>
    <w:lvl w:ilvl="8">
      <w:start w:val="1"/>
      <w:numFmt w:val="decimal"/>
      <w:lvlText w:val="%1.%2.%3.%4.%5.%6.%7.%8.%9"/>
      <w:lvlJc w:val="start"/>
      <w:pPr>
        <w:ind w:start="218.80pt" w:hanging="90pt"/>
      </w:pPr>
      <w:rPr>
        <w:rFonts w:hint="default"/>
      </w:rPr>
    </w:lvl>
  </w:abstractNum>
  <w:abstractNum w:abstractNumId="4" w15:restartNumberingAfterBreak="0">
    <w:nsid w:val="068963C5"/>
    <w:multiLevelType w:val="hybridMultilevel"/>
    <w:tmpl w:val="7A9401CA"/>
    <w:lvl w:ilvl="0" w:tplc="4CBAE480">
      <w:start w:val="1"/>
      <w:numFmt w:val="decimal"/>
      <w:lvlText w:val="3.%1"/>
      <w:lvlJc w:val="start"/>
      <w:pPr>
        <w:ind w:start="70.55pt" w:hanging="21pt"/>
      </w:pPr>
      <w:rPr>
        <w:rFonts w:hint="eastAsia"/>
      </w:rPr>
    </w:lvl>
    <w:lvl w:ilvl="1" w:tplc="04090019" w:tentative="1">
      <w:start w:val="1"/>
      <w:numFmt w:val="lowerLetter"/>
      <w:lvlText w:val="%2)"/>
      <w:lvlJc w:val="start"/>
      <w:pPr>
        <w:ind w:start="91.55pt" w:hanging="21pt"/>
      </w:pPr>
    </w:lvl>
    <w:lvl w:ilvl="2" w:tplc="0409001B" w:tentative="1">
      <w:start w:val="1"/>
      <w:numFmt w:val="lowerRoman"/>
      <w:lvlText w:val="%3."/>
      <w:lvlJc w:val="end"/>
      <w:pPr>
        <w:ind w:start="112.55pt" w:hanging="21pt"/>
      </w:pPr>
    </w:lvl>
    <w:lvl w:ilvl="3" w:tplc="0409000F" w:tentative="1">
      <w:start w:val="1"/>
      <w:numFmt w:val="decimal"/>
      <w:lvlText w:val="%4."/>
      <w:lvlJc w:val="start"/>
      <w:pPr>
        <w:ind w:start="133.55pt" w:hanging="21pt"/>
      </w:pPr>
    </w:lvl>
    <w:lvl w:ilvl="4" w:tplc="04090019" w:tentative="1">
      <w:start w:val="1"/>
      <w:numFmt w:val="lowerLetter"/>
      <w:lvlText w:val="%5)"/>
      <w:lvlJc w:val="start"/>
      <w:pPr>
        <w:ind w:start="154.55pt" w:hanging="21pt"/>
      </w:pPr>
    </w:lvl>
    <w:lvl w:ilvl="5" w:tplc="0409001B" w:tentative="1">
      <w:start w:val="1"/>
      <w:numFmt w:val="lowerRoman"/>
      <w:lvlText w:val="%6."/>
      <w:lvlJc w:val="end"/>
      <w:pPr>
        <w:ind w:start="175.55pt" w:hanging="21pt"/>
      </w:pPr>
    </w:lvl>
    <w:lvl w:ilvl="6" w:tplc="0409000F" w:tentative="1">
      <w:start w:val="1"/>
      <w:numFmt w:val="decimal"/>
      <w:lvlText w:val="%7."/>
      <w:lvlJc w:val="start"/>
      <w:pPr>
        <w:ind w:start="196.55pt" w:hanging="21pt"/>
      </w:pPr>
    </w:lvl>
    <w:lvl w:ilvl="7" w:tplc="04090019" w:tentative="1">
      <w:start w:val="1"/>
      <w:numFmt w:val="lowerLetter"/>
      <w:lvlText w:val="%8)"/>
      <w:lvlJc w:val="start"/>
      <w:pPr>
        <w:ind w:start="217.55pt" w:hanging="21pt"/>
      </w:pPr>
    </w:lvl>
    <w:lvl w:ilvl="8" w:tplc="0409001B" w:tentative="1">
      <w:start w:val="1"/>
      <w:numFmt w:val="lowerRoman"/>
      <w:lvlText w:val="%9."/>
      <w:lvlJc w:val="end"/>
      <w:pPr>
        <w:ind w:start="238.55pt" w:hanging="21pt"/>
      </w:pPr>
    </w:lvl>
  </w:abstractNum>
  <w:abstractNum w:abstractNumId="5" w15:restartNumberingAfterBreak="0">
    <w:nsid w:val="08DF7931"/>
    <w:multiLevelType w:val="hybridMultilevel"/>
    <w:tmpl w:val="5C324DA8"/>
    <w:lvl w:ilvl="0" w:tplc="120CD946">
      <w:start w:val="7"/>
      <w:numFmt w:val="decimal"/>
      <w:lvlText w:val="6.%1.1"/>
      <w:lvlJc w:val="start"/>
      <w:pPr>
        <w:ind w:start="119.60pt" w:hanging="21pt"/>
      </w:pPr>
      <w:rPr>
        <w:rFonts w:hint="eastAsia"/>
      </w:rPr>
    </w:lvl>
    <w:lvl w:ilvl="1" w:tplc="04090019" w:tentative="1">
      <w:start w:val="1"/>
      <w:numFmt w:val="lowerLetter"/>
      <w:lvlText w:val="%2)"/>
      <w:lvlJc w:val="start"/>
      <w:pPr>
        <w:ind w:start="63.80pt" w:hanging="21pt"/>
      </w:pPr>
    </w:lvl>
    <w:lvl w:ilvl="2" w:tplc="0409001B" w:tentative="1">
      <w:start w:val="1"/>
      <w:numFmt w:val="lowerRoman"/>
      <w:lvlText w:val="%3."/>
      <w:lvlJc w:val="end"/>
      <w:pPr>
        <w:ind w:start="84.80pt" w:hanging="21pt"/>
      </w:pPr>
    </w:lvl>
    <w:lvl w:ilvl="3" w:tplc="0409000F" w:tentative="1">
      <w:start w:val="1"/>
      <w:numFmt w:val="decimal"/>
      <w:lvlText w:val="%4."/>
      <w:lvlJc w:val="start"/>
      <w:pPr>
        <w:ind w:start="105.80pt" w:hanging="21pt"/>
      </w:pPr>
    </w:lvl>
    <w:lvl w:ilvl="4" w:tplc="04090019" w:tentative="1">
      <w:start w:val="1"/>
      <w:numFmt w:val="lowerLetter"/>
      <w:lvlText w:val="%5)"/>
      <w:lvlJc w:val="start"/>
      <w:pPr>
        <w:ind w:start="126.80pt" w:hanging="21pt"/>
      </w:pPr>
    </w:lvl>
    <w:lvl w:ilvl="5" w:tplc="0409001B" w:tentative="1">
      <w:start w:val="1"/>
      <w:numFmt w:val="lowerRoman"/>
      <w:lvlText w:val="%6."/>
      <w:lvlJc w:val="end"/>
      <w:pPr>
        <w:ind w:start="147.80pt" w:hanging="21pt"/>
      </w:pPr>
    </w:lvl>
    <w:lvl w:ilvl="6" w:tplc="0409000F" w:tentative="1">
      <w:start w:val="1"/>
      <w:numFmt w:val="decimal"/>
      <w:lvlText w:val="%7."/>
      <w:lvlJc w:val="start"/>
      <w:pPr>
        <w:ind w:start="168.80pt" w:hanging="21pt"/>
      </w:pPr>
    </w:lvl>
    <w:lvl w:ilvl="7" w:tplc="04090019" w:tentative="1">
      <w:start w:val="1"/>
      <w:numFmt w:val="lowerLetter"/>
      <w:lvlText w:val="%8)"/>
      <w:lvlJc w:val="start"/>
      <w:pPr>
        <w:ind w:start="189.80pt" w:hanging="21pt"/>
      </w:pPr>
    </w:lvl>
    <w:lvl w:ilvl="8" w:tplc="0409001B" w:tentative="1">
      <w:start w:val="1"/>
      <w:numFmt w:val="lowerRoman"/>
      <w:lvlText w:val="%9."/>
      <w:lvlJc w:val="end"/>
      <w:pPr>
        <w:ind w:start="210.80pt" w:hanging="21pt"/>
      </w:pPr>
    </w:lvl>
  </w:abstractNum>
  <w:abstractNum w:abstractNumId="6" w15:restartNumberingAfterBreak="0">
    <w:nsid w:val="0A7977E9"/>
    <w:multiLevelType w:val="hybridMultilevel"/>
    <w:tmpl w:val="8C4CDA04"/>
    <w:lvl w:ilvl="0" w:tplc="2C922E1C">
      <w:start w:val="7"/>
      <w:numFmt w:val="decimal"/>
      <w:lvlText w:val="%1."/>
      <w:lvlJc w:val="start"/>
      <w:pPr>
        <w:ind w:start="18pt" w:hanging="18pt"/>
      </w:pPr>
      <w:rPr>
        <w:rFonts w:hAnsi="宋体" w:hint="default"/>
      </w:rPr>
    </w:lvl>
    <w:lvl w:ilvl="1" w:tplc="5B64A43C">
      <w:start w:val="8"/>
      <w:numFmt w:val="decimal"/>
      <w:lvlText w:val="%2．"/>
      <w:lvlJc w:val="start"/>
      <w:pPr>
        <w:ind w:start="39pt" w:hanging="18pt"/>
      </w:pPr>
      <w:rPr>
        <w:rFonts w:hAnsi="宋体" w:hint="default"/>
      </w:r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7" w15:restartNumberingAfterBreak="0">
    <w:nsid w:val="0D261DA7"/>
    <w:multiLevelType w:val="multilevel"/>
    <w:tmpl w:val="62F02F00"/>
    <w:lvl w:ilvl="0">
      <w:start w:val="1"/>
      <w:numFmt w:val="none"/>
      <w:lvlText w:val="3"/>
      <w:lvlJc w:val="start"/>
      <w:pPr>
        <w:ind w:start="21.25pt" w:hanging="21.25pt"/>
      </w:pPr>
      <w:rPr>
        <w:rFonts w:hint="eastAsia"/>
      </w:rPr>
    </w:lvl>
    <w:lvl w:ilvl="1">
      <w:start w:val="1"/>
      <w:numFmt w:val="decimal"/>
      <w:lvlText w:val="%13.%2"/>
      <w:lvlJc w:val="start"/>
      <w:pPr>
        <w:ind w:start="49.60pt" w:hanging="28.35pt"/>
      </w:pPr>
      <w:rPr>
        <w:rFonts w:hint="eastAsia"/>
      </w:rPr>
    </w:lvl>
    <w:lvl w:ilvl="2">
      <w:start w:val="1"/>
      <w:numFmt w:val="none"/>
      <w:lvlText w:val="3.2"/>
      <w:lvlJc w:val="start"/>
      <w:pPr>
        <w:ind w:start="70.90pt" w:hanging="28.35pt"/>
      </w:pPr>
      <w:rPr>
        <w:rFonts w:hint="eastAsia"/>
      </w:rPr>
    </w:lvl>
    <w:lvl w:ilvl="3">
      <w:start w:val="1"/>
      <w:numFmt w:val="decimal"/>
      <w:lvlText w:val="%14.3"/>
      <w:lvlJc w:val="start"/>
      <w:pPr>
        <w:ind w:start="99.20pt" w:hanging="35.40pt"/>
      </w:pPr>
      <w:rPr>
        <w:rFonts w:hint="eastAsia"/>
      </w:rPr>
    </w:lvl>
    <w:lvl w:ilvl="4">
      <w:start w:val="1"/>
      <w:numFmt w:val="decimal"/>
      <w:lvlText w:val="%1.%2.%3.%4.%5"/>
      <w:lvlJc w:val="start"/>
      <w:pPr>
        <w:ind w:start="127.55pt" w:hanging="42.50pt"/>
      </w:pPr>
      <w:rPr>
        <w:rFonts w:hint="eastAsia"/>
      </w:rPr>
    </w:lvl>
    <w:lvl w:ilvl="5">
      <w:start w:val="1"/>
      <w:numFmt w:val="decimal"/>
      <w:lvlText w:val="%1.%2.%3.%4.%5.%6"/>
      <w:lvlJc w:val="start"/>
      <w:pPr>
        <w:ind w:start="163pt" w:hanging="56.70pt"/>
      </w:pPr>
      <w:rPr>
        <w:rFonts w:hint="eastAsia"/>
      </w:rPr>
    </w:lvl>
    <w:lvl w:ilvl="6">
      <w:start w:val="1"/>
      <w:numFmt w:val="decimal"/>
      <w:lvlText w:val="%1.%2.%3.%4.%5.%6.%7"/>
      <w:lvlJc w:val="start"/>
      <w:pPr>
        <w:ind w:start="191.35pt" w:hanging="63.80pt"/>
      </w:pPr>
      <w:rPr>
        <w:rFonts w:hint="eastAsia"/>
      </w:rPr>
    </w:lvl>
    <w:lvl w:ilvl="7">
      <w:start w:val="1"/>
      <w:numFmt w:val="decimal"/>
      <w:lvlText w:val="%1.%2.%3.%4.%5.%6.%7.%8"/>
      <w:lvlJc w:val="start"/>
      <w:pPr>
        <w:ind w:start="219.70pt" w:hanging="70.90pt"/>
      </w:pPr>
      <w:rPr>
        <w:rFonts w:hint="eastAsia"/>
      </w:rPr>
    </w:lvl>
    <w:lvl w:ilvl="8">
      <w:start w:val="1"/>
      <w:numFmt w:val="decimal"/>
      <w:lvlText w:val="%1.%2.%3.%4.%5.%6.%7.%8.%9"/>
      <w:lvlJc w:val="start"/>
      <w:pPr>
        <w:ind w:start="255.10pt" w:hanging="85pt"/>
      </w:pPr>
      <w:rPr>
        <w:rFonts w:hint="eastAsia"/>
      </w:rPr>
    </w:lvl>
  </w:abstractNum>
  <w:abstractNum w:abstractNumId="8" w15:restartNumberingAfterBreak="0">
    <w:nsid w:val="0DCB678E"/>
    <w:multiLevelType w:val="hybridMultilevel"/>
    <w:tmpl w:val="FA20339C"/>
    <w:lvl w:ilvl="0" w:tplc="71786A14">
      <w:start w:val="1"/>
      <w:numFmt w:val="decimal"/>
      <w:lvlText w:val="6.%1"/>
      <w:lvlJc w:val="start"/>
      <w:pPr>
        <w:ind w:start="46.20pt" w:hanging="21pt"/>
      </w:pPr>
      <w:rPr>
        <w:rFonts w:hint="eastAsia"/>
      </w:rPr>
    </w:lvl>
    <w:lvl w:ilvl="1" w:tplc="04090019" w:tentative="1">
      <w:start w:val="1"/>
      <w:numFmt w:val="lowerLetter"/>
      <w:lvlText w:val="%2)"/>
      <w:lvlJc w:val="start"/>
      <w:pPr>
        <w:ind w:start="67.20pt" w:hanging="21pt"/>
      </w:pPr>
    </w:lvl>
    <w:lvl w:ilvl="2" w:tplc="0409001B" w:tentative="1">
      <w:start w:val="1"/>
      <w:numFmt w:val="lowerRoman"/>
      <w:lvlText w:val="%3."/>
      <w:lvlJc w:val="end"/>
      <w:pPr>
        <w:ind w:start="88.20pt" w:hanging="21pt"/>
      </w:pPr>
    </w:lvl>
    <w:lvl w:ilvl="3" w:tplc="0409000F" w:tentative="1">
      <w:start w:val="1"/>
      <w:numFmt w:val="decimal"/>
      <w:lvlText w:val="%4."/>
      <w:lvlJc w:val="start"/>
      <w:pPr>
        <w:ind w:start="109.20pt" w:hanging="21pt"/>
      </w:pPr>
    </w:lvl>
    <w:lvl w:ilvl="4" w:tplc="04090019" w:tentative="1">
      <w:start w:val="1"/>
      <w:numFmt w:val="lowerLetter"/>
      <w:lvlText w:val="%5)"/>
      <w:lvlJc w:val="start"/>
      <w:pPr>
        <w:ind w:start="130.20pt" w:hanging="21pt"/>
      </w:pPr>
    </w:lvl>
    <w:lvl w:ilvl="5" w:tplc="0409001B" w:tentative="1">
      <w:start w:val="1"/>
      <w:numFmt w:val="lowerRoman"/>
      <w:lvlText w:val="%6."/>
      <w:lvlJc w:val="end"/>
      <w:pPr>
        <w:ind w:start="151.20pt" w:hanging="21pt"/>
      </w:pPr>
    </w:lvl>
    <w:lvl w:ilvl="6" w:tplc="0409000F" w:tentative="1">
      <w:start w:val="1"/>
      <w:numFmt w:val="decimal"/>
      <w:lvlText w:val="%7."/>
      <w:lvlJc w:val="start"/>
      <w:pPr>
        <w:ind w:start="172.20pt" w:hanging="21pt"/>
      </w:pPr>
    </w:lvl>
    <w:lvl w:ilvl="7" w:tplc="04090019" w:tentative="1">
      <w:start w:val="1"/>
      <w:numFmt w:val="lowerLetter"/>
      <w:lvlText w:val="%8)"/>
      <w:lvlJc w:val="start"/>
      <w:pPr>
        <w:ind w:start="193.20pt" w:hanging="21pt"/>
      </w:pPr>
    </w:lvl>
    <w:lvl w:ilvl="8" w:tplc="0409001B" w:tentative="1">
      <w:start w:val="1"/>
      <w:numFmt w:val="lowerRoman"/>
      <w:lvlText w:val="%9."/>
      <w:lvlJc w:val="end"/>
      <w:pPr>
        <w:ind w:start="214.20pt" w:hanging="21pt"/>
      </w:pPr>
    </w:lvl>
  </w:abstractNum>
  <w:abstractNum w:abstractNumId="9" w15:restartNumberingAfterBreak="0">
    <w:nsid w:val="0F863BAC"/>
    <w:multiLevelType w:val="hybridMultilevel"/>
    <w:tmpl w:val="0644CCE6"/>
    <w:lvl w:ilvl="0" w:tplc="84D8C752">
      <w:start w:val="7"/>
      <w:numFmt w:val="decimal"/>
      <w:lvlText w:val="6.%1.1"/>
      <w:lvlJc w:val="start"/>
      <w:pPr>
        <w:ind w:start="97.80pt" w:hanging="21pt"/>
      </w:pPr>
      <w:rPr>
        <w:rFonts w:hint="eastAsia"/>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10" w15:restartNumberingAfterBreak="0">
    <w:nsid w:val="14C45F1B"/>
    <w:multiLevelType w:val="hybridMultilevel"/>
    <w:tmpl w:val="B77A75F0"/>
    <w:lvl w:ilvl="0" w:tplc="18C6A58A">
      <w:start w:val="1"/>
      <w:numFmt w:val="decimal"/>
      <w:lvlText w:val="6.%1.1"/>
      <w:lvlJc w:val="start"/>
      <w:pPr>
        <w:ind w:start="64pt" w:hanging="21pt"/>
      </w:pPr>
      <w:rPr>
        <w:rFonts w:hint="eastAsia"/>
      </w:rPr>
    </w:lvl>
    <w:lvl w:ilvl="1" w:tplc="04090019" w:tentative="1">
      <w:start w:val="1"/>
      <w:numFmt w:val="lowerLetter"/>
      <w:lvlText w:val="%2)"/>
      <w:lvlJc w:val="start"/>
      <w:pPr>
        <w:ind w:start="85pt" w:hanging="21pt"/>
      </w:pPr>
    </w:lvl>
    <w:lvl w:ilvl="2" w:tplc="0409001B" w:tentative="1">
      <w:start w:val="1"/>
      <w:numFmt w:val="lowerRoman"/>
      <w:lvlText w:val="%3."/>
      <w:lvlJc w:val="end"/>
      <w:pPr>
        <w:ind w:start="106pt" w:hanging="21pt"/>
      </w:pPr>
    </w:lvl>
    <w:lvl w:ilvl="3" w:tplc="0409000F" w:tentative="1">
      <w:start w:val="1"/>
      <w:numFmt w:val="decimal"/>
      <w:lvlText w:val="%4."/>
      <w:lvlJc w:val="start"/>
      <w:pPr>
        <w:ind w:start="127pt" w:hanging="21pt"/>
      </w:pPr>
    </w:lvl>
    <w:lvl w:ilvl="4" w:tplc="04090019" w:tentative="1">
      <w:start w:val="1"/>
      <w:numFmt w:val="lowerLetter"/>
      <w:lvlText w:val="%5)"/>
      <w:lvlJc w:val="start"/>
      <w:pPr>
        <w:ind w:start="148pt" w:hanging="21pt"/>
      </w:pPr>
    </w:lvl>
    <w:lvl w:ilvl="5" w:tplc="0409001B" w:tentative="1">
      <w:start w:val="1"/>
      <w:numFmt w:val="lowerRoman"/>
      <w:lvlText w:val="%6."/>
      <w:lvlJc w:val="end"/>
      <w:pPr>
        <w:ind w:start="169pt" w:hanging="21pt"/>
      </w:pPr>
    </w:lvl>
    <w:lvl w:ilvl="6" w:tplc="0409000F" w:tentative="1">
      <w:start w:val="1"/>
      <w:numFmt w:val="decimal"/>
      <w:lvlText w:val="%7."/>
      <w:lvlJc w:val="start"/>
      <w:pPr>
        <w:ind w:start="190pt" w:hanging="21pt"/>
      </w:pPr>
    </w:lvl>
    <w:lvl w:ilvl="7" w:tplc="04090019" w:tentative="1">
      <w:start w:val="1"/>
      <w:numFmt w:val="lowerLetter"/>
      <w:lvlText w:val="%8)"/>
      <w:lvlJc w:val="start"/>
      <w:pPr>
        <w:ind w:start="211pt" w:hanging="21pt"/>
      </w:pPr>
    </w:lvl>
    <w:lvl w:ilvl="8" w:tplc="0409001B" w:tentative="1">
      <w:start w:val="1"/>
      <w:numFmt w:val="lowerRoman"/>
      <w:lvlText w:val="%9."/>
      <w:lvlJc w:val="end"/>
      <w:pPr>
        <w:ind w:start="232pt" w:hanging="21pt"/>
      </w:pPr>
    </w:lvl>
  </w:abstractNum>
  <w:abstractNum w:abstractNumId="11" w15:restartNumberingAfterBreak="0">
    <w:nsid w:val="19335FEC"/>
    <w:multiLevelType w:val="multilevel"/>
    <w:tmpl w:val="5B761684"/>
    <w:lvl w:ilvl="0">
      <w:start w:val="6"/>
      <w:numFmt w:val="decimal"/>
      <w:lvlText w:val="%1"/>
      <w:lvlJc w:val="start"/>
      <w:pPr>
        <w:ind w:start="24pt" w:hanging="24pt"/>
      </w:pPr>
      <w:rPr>
        <w:rFonts w:hint="default"/>
      </w:rPr>
    </w:lvl>
    <w:lvl w:ilvl="1">
      <w:start w:val="9"/>
      <w:numFmt w:val="decimal"/>
      <w:lvlText w:val="%1.%2"/>
      <w:lvlJc w:val="start"/>
      <w:pPr>
        <w:ind w:start="44.05pt" w:hanging="24pt"/>
      </w:pPr>
      <w:rPr>
        <w:rFonts w:hint="default"/>
      </w:rPr>
    </w:lvl>
    <w:lvl w:ilvl="2">
      <w:start w:val="1"/>
      <w:numFmt w:val="decimal"/>
      <w:lvlText w:val="%1.%2.%3"/>
      <w:lvlJc w:val="start"/>
      <w:pPr>
        <w:ind w:start="76.10pt" w:hanging="36pt"/>
      </w:pPr>
      <w:rPr>
        <w:rFonts w:hint="default"/>
      </w:rPr>
    </w:lvl>
    <w:lvl w:ilvl="3">
      <w:start w:val="1"/>
      <w:numFmt w:val="decimal"/>
      <w:lvlText w:val="%1.%2.%3.%4"/>
      <w:lvlJc w:val="start"/>
      <w:pPr>
        <w:ind w:start="96.15pt" w:hanging="36pt"/>
      </w:pPr>
      <w:rPr>
        <w:rFonts w:hint="default"/>
      </w:rPr>
    </w:lvl>
    <w:lvl w:ilvl="4">
      <w:start w:val="1"/>
      <w:numFmt w:val="decimal"/>
      <w:lvlText w:val="%1.%2.%3.%4.%5"/>
      <w:lvlJc w:val="start"/>
      <w:pPr>
        <w:ind w:start="134.20pt" w:hanging="54pt"/>
      </w:pPr>
      <w:rPr>
        <w:rFonts w:hint="default"/>
      </w:rPr>
    </w:lvl>
    <w:lvl w:ilvl="5">
      <w:start w:val="1"/>
      <w:numFmt w:val="decimal"/>
      <w:lvlText w:val="%1.%2.%3.%4.%5.%6"/>
      <w:lvlJc w:val="start"/>
      <w:pPr>
        <w:ind w:start="154.25pt" w:hanging="54pt"/>
      </w:pPr>
      <w:rPr>
        <w:rFonts w:hint="default"/>
      </w:rPr>
    </w:lvl>
    <w:lvl w:ilvl="6">
      <w:start w:val="1"/>
      <w:numFmt w:val="decimal"/>
      <w:lvlText w:val="%1.%2.%3.%4.%5.%6.%7"/>
      <w:lvlJc w:val="start"/>
      <w:pPr>
        <w:ind w:start="192.30pt" w:hanging="72pt"/>
      </w:pPr>
      <w:rPr>
        <w:rFonts w:hint="default"/>
      </w:rPr>
    </w:lvl>
    <w:lvl w:ilvl="7">
      <w:start w:val="1"/>
      <w:numFmt w:val="decimal"/>
      <w:lvlText w:val="%1.%2.%3.%4.%5.%6.%7.%8"/>
      <w:lvlJc w:val="start"/>
      <w:pPr>
        <w:ind w:start="212.35pt" w:hanging="72pt"/>
      </w:pPr>
      <w:rPr>
        <w:rFonts w:hint="default"/>
      </w:rPr>
    </w:lvl>
    <w:lvl w:ilvl="8">
      <w:start w:val="1"/>
      <w:numFmt w:val="decimal"/>
      <w:lvlText w:val="%1.%2.%3.%4.%5.%6.%7.%8.%9"/>
      <w:lvlJc w:val="start"/>
      <w:pPr>
        <w:ind w:start="250.40pt" w:hanging="90pt"/>
      </w:pPr>
      <w:rPr>
        <w:rFonts w:hint="default"/>
      </w:rPr>
    </w:lvl>
  </w:abstractNum>
  <w:abstractNum w:abstractNumId="12" w15:restartNumberingAfterBreak="0">
    <w:nsid w:val="1C5C38DE"/>
    <w:multiLevelType w:val="hybridMultilevel"/>
    <w:tmpl w:val="9FF4D6AE"/>
    <w:lvl w:ilvl="0" w:tplc="0409000F">
      <w:start w:val="1"/>
      <w:numFmt w:val="decimal"/>
      <w:lvlText w:val="%1."/>
      <w:lvlJc w:val="start"/>
      <w:pPr>
        <w:ind w:start="42pt" w:hanging="21pt"/>
      </w:pPr>
    </w:lvl>
    <w:lvl w:ilvl="1" w:tplc="04090019" w:tentative="1">
      <w:start w:val="1"/>
      <w:numFmt w:val="lowerLetter"/>
      <w:lvlText w:val="%2)"/>
      <w:lvlJc w:val="start"/>
      <w:pPr>
        <w:ind w:start="63pt" w:hanging="21pt"/>
      </w:pPr>
    </w:lvl>
    <w:lvl w:ilvl="2" w:tplc="0409001B" w:tentative="1">
      <w:start w:val="1"/>
      <w:numFmt w:val="lowerRoman"/>
      <w:lvlText w:val="%3."/>
      <w:lvlJc w:val="end"/>
      <w:pPr>
        <w:ind w:start="84pt" w:hanging="21pt"/>
      </w:pPr>
    </w:lvl>
    <w:lvl w:ilvl="3" w:tplc="0409000F" w:tentative="1">
      <w:start w:val="1"/>
      <w:numFmt w:val="decimal"/>
      <w:lvlText w:val="%4."/>
      <w:lvlJc w:val="start"/>
      <w:pPr>
        <w:ind w:start="105pt" w:hanging="21pt"/>
      </w:pPr>
    </w:lvl>
    <w:lvl w:ilvl="4" w:tplc="04090019" w:tentative="1">
      <w:start w:val="1"/>
      <w:numFmt w:val="lowerLetter"/>
      <w:lvlText w:val="%5)"/>
      <w:lvlJc w:val="start"/>
      <w:pPr>
        <w:ind w:start="126pt" w:hanging="21pt"/>
      </w:pPr>
    </w:lvl>
    <w:lvl w:ilvl="5" w:tplc="0409001B" w:tentative="1">
      <w:start w:val="1"/>
      <w:numFmt w:val="lowerRoman"/>
      <w:lvlText w:val="%6."/>
      <w:lvlJc w:val="end"/>
      <w:pPr>
        <w:ind w:start="147pt" w:hanging="21pt"/>
      </w:pPr>
    </w:lvl>
    <w:lvl w:ilvl="6" w:tplc="0409000F" w:tentative="1">
      <w:start w:val="1"/>
      <w:numFmt w:val="decimal"/>
      <w:lvlText w:val="%7."/>
      <w:lvlJc w:val="start"/>
      <w:pPr>
        <w:ind w:start="168pt" w:hanging="21pt"/>
      </w:pPr>
    </w:lvl>
    <w:lvl w:ilvl="7" w:tplc="04090019" w:tentative="1">
      <w:start w:val="1"/>
      <w:numFmt w:val="lowerLetter"/>
      <w:lvlText w:val="%8)"/>
      <w:lvlJc w:val="start"/>
      <w:pPr>
        <w:ind w:start="189pt" w:hanging="21pt"/>
      </w:pPr>
    </w:lvl>
    <w:lvl w:ilvl="8" w:tplc="0409001B" w:tentative="1">
      <w:start w:val="1"/>
      <w:numFmt w:val="lowerRoman"/>
      <w:lvlText w:val="%9."/>
      <w:lvlJc w:val="end"/>
      <w:pPr>
        <w:ind w:start="210pt" w:hanging="21pt"/>
      </w:pPr>
    </w:lvl>
  </w:abstractNum>
  <w:abstractNum w:abstractNumId="13" w15:restartNumberingAfterBreak="0">
    <w:nsid w:val="1D5912E0"/>
    <w:multiLevelType w:val="multilevel"/>
    <w:tmpl w:val="5DC2436C"/>
    <w:lvl w:ilvl="0">
      <w:start w:val="6"/>
      <w:numFmt w:val="decimal"/>
      <w:lvlText w:val="%1"/>
      <w:lvlJc w:val="start"/>
      <w:pPr>
        <w:ind w:start="24pt" w:hanging="24pt"/>
      </w:pPr>
      <w:rPr>
        <w:rFonts w:hint="default"/>
      </w:rPr>
    </w:lvl>
    <w:lvl w:ilvl="1">
      <w:start w:val="4"/>
      <w:numFmt w:val="decimal"/>
      <w:lvlText w:val="%1.%2"/>
      <w:lvlJc w:val="start"/>
      <w:pPr>
        <w:ind w:start="40.50pt" w:hanging="24pt"/>
      </w:pPr>
      <w:rPr>
        <w:rFonts w:hint="default"/>
      </w:rPr>
    </w:lvl>
    <w:lvl w:ilvl="2">
      <w:start w:val="1"/>
      <w:numFmt w:val="decimal"/>
      <w:lvlText w:val="%1.10.%3"/>
      <w:lvlJc w:val="start"/>
      <w:pPr>
        <w:ind w:start="69pt" w:hanging="36pt"/>
      </w:pPr>
      <w:rPr>
        <w:rFonts w:hint="default"/>
      </w:rPr>
    </w:lvl>
    <w:lvl w:ilvl="3">
      <w:start w:val="1"/>
      <w:numFmt w:val="none"/>
      <w:lvlText w:val="6.5.2"/>
      <w:lvlJc w:val="start"/>
      <w:pPr>
        <w:ind w:start="85.50pt" w:hanging="36pt"/>
      </w:pPr>
      <w:rPr>
        <w:rFonts w:hint="default"/>
      </w:rPr>
    </w:lvl>
    <w:lvl w:ilvl="4">
      <w:start w:val="1"/>
      <w:numFmt w:val="decimal"/>
      <w:lvlText w:val="%1.%2.%3.%4.%5"/>
      <w:lvlJc w:val="start"/>
      <w:pPr>
        <w:ind w:start="120pt" w:hanging="54pt"/>
      </w:pPr>
      <w:rPr>
        <w:rFonts w:hint="default"/>
      </w:rPr>
    </w:lvl>
    <w:lvl w:ilvl="5">
      <w:start w:val="1"/>
      <w:numFmt w:val="decimal"/>
      <w:lvlText w:val="%1.%2.%3.%4.%5.%6"/>
      <w:lvlJc w:val="start"/>
      <w:pPr>
        <w:ind w:start="136.50pt" w:hanging="54pt"/>
      </w:pPr>
      <w:rPr>
        <w:rFonts w:hint="default"/>
      </w:rPr>
    </w:lvl>
    <w:lvl w:ilvl="6">
      <w:start w:val="1"/>
      <w:numFmt w:val="decimal"/>
      <w:lvlText w:val="%1.%2.%3.%4.%5.%6.%7"/>
      <w:lvlJc w:val="start"/>
      <w:pPr>
        <w:ind w:start="171pt" w:hanging="72pt"/>
      </w:pPr>
      <w:rPr>
        <w:rFonts w:hint="default"/>
      </w:rPr>
    </w:lvl>
    <w:lvl w:ilvl="7">
      <w:start w:val="1"/>
      <w:numFmt w:val="decimal"/>
      <w:lvlText w:val="%1.%2.%3.%4.%5.%6.%7.%8"/>
      <w:lvlJc w:val="start"/>
      <w:pPr>
        <w:ind w:start="187.50pt" w:hanging="72pt"/>
      </w:pPr>
      <w:rPr>
        <w:rFonts w:hint="default"/>
      </w:rPr>
    </w:lvl>
    <w:lvl w:ilvl="8">
      <w:start w:val="1"/>
      <w:numFmt w:val="decimal"/>
      <w:lvlText w:val="%1.%2.%3.%4.%5.%6.%7.%8.%9"/>
      <w:lvlJc w:val="start"/>
      <w:pPr>
        <w:ind w:start="222pt" w:hanging="90pt"/>
      </w:pPr>
      <w:rPr>
        <w:rFonts w:hint="default"/>
      </w:rPr>
    </w:lvl>
  </w:abstractNum>
  <w:abstractNum w:abstractNumId="14" w15:restartNumberingAfterBreak="0">
    <w:nsid w:val="1D85339C"/>
    <w:multiLevelType w:val="multilevel"/>
    <w:tmpl w:val="E4D08F9E"/>
    <w:lvl w:ilvl="0">
      <w:start w:val="4"/>
      <w:numFmt w:val="none"/>
      <w:lvlText w:val="4.3"/>
      <w:lvlJc w:val="start"/>
      <w:pPr>
        <w:ind w:start="21pt" w:hanging="21pt"/>
      </w:pPr>
      <w:rPr>
        <w:rFonts w:hint="eastAsia"/>
      </w:rPr>
    </w:lvl>
    <w:lvl w:ilvl="1">
      <w:start w:val="2"/>
      <w:numFmt w:val="none"/>
      <w:isLgl/>
      <w:lvlText w:val="4.4"/>
      <w:lvlJc w:val="start"/>
      <w:pPr>
        <w:ind w:start="39.90pt" w:hanging="23.40pt"/>
      </w:pPr>
      <w:rPr>
        <w:rFonts w:hint="default"/>
      </w:rPr>
    </w:lvl>
    <w:lvl w:ilvl="2">
      <w:start w:val="1"/>
      <w:numFmt w:val="none"/>
      <w:lvlRestart w:val="1"/>
      <w:isLgl/>
      <w:lvlText w:val="3.2"/>
      <w:lvlJc w:val="start"/>
      <w:pPr>
        <w:ind w:start="69pt" w:hanging="36pt"/>
      </w:pPr>
      <w:rPr>
        <w:rFonts w:ascii="Times New Roman" w:hAnsi="Times New Roman" w:cs="Times New Roman" w:hint="default"/>
        <w:b w:val="0"/>
      </w:rPr>
    </w:lvl>
    <w:lvl w:ilvl="3">
      <w:start w:val="1"/>
      <w:numFmt w:val="decimal"/>
      <w:isLgl/>
      <w:lvlText w:val="%1.%2.%3.%4"/>
      <w:lvlJc w:val="start"/>
      <w:pPr>
        <w:ind w:start="103.50pt" w:hanging="54pt"/>
      </w:pPr>
      <w:rPr>
        <w:rFonts w:hint="default"/>
      </w:rPr>
    </w:lvl>
    <w:lvl w:ilvl="4">
      <w:start w:val="1"/>
      <w:numFmt w:val="decimal"/>
      <w:isLgl/>
      <w:lvlText w:val="%1.%2.%3.%4.%5"/>
      <w:lvlJc w:val="start"/>
      <w:pPr>
        <w:ind w:start="120pt" w:hanging="54pt"/>
      </w:pPr>
      <w:rPr>
        <w:rFonts w:hint="default"/>
      </w:rPr>
    </w:lvl>
    <w:lvl w:ilvl="5">
      <w:start w:val="1"/>
      <w:numFmt w:val="decimal"/>
      <w:isLgl/>
      <w:lvlText w:val="%1.%2.%3.%4.%5.%6"/>
      <w:lvlJc w:val="start"/>
      <w:pPr>
        <w:ind w:start="154.50pt" w:hanging="72pt"/>
      </w:pPr>
      <w:rPr>
        <w:rFonts w:hint="default"/>
      </w:rPr>
    </w:lvl>
    <w:lvl w:ilvl="6">
      <w:start w:val="1"/>
      <w:numFmt w:val="decimal"/>
      <w:isLgl/>
      <w:lvlText w:val="%1.%2.%3.%4.%5.%6.%7"/>
      <w:lvlJc w:val="start"/>
      <w:pPr>
        <w:ind w:start="189pt" w:hanging="90pt"/>
      </w:pPr>
      <w:rPr>
        <w:rFonts w:hint="default"/>
      </w:rPr>
    </w:lvl>
    <w:lvl w:ilvl="7">
      <w:start w:val="1"/>
      <w:numFmt w:val="decimal"/>
      <w:isLgl/>
      <w:lvlText w:val="%1.%2.%3.%4.%5.%6.%7.%8"/>
      <w:lvlJc w:val="start"/>
      <w:pPr>
        <w:ind w:start="205.50pt" w:hanging="90pt"/>
      </w:pPr>
      <w:rPr>
        <w:rFonts w:hint="default"/>
      </w:rPr>
    </w:lvl>
    <w:lvl w:ilvl="8">
      <w:start w:val="1"/>
      <w:numFmt w:val="decimal"/>
      <w:isLgl/>
      <w:lvlText w:val="%1.%2.%3.%4.%5.%6.%7.%8.%9"/>
      <w:lvlJc w:val="start"/>
      <w:pPr>
        <w:ind w:start="240pt" w:hanging="108pt"/>
      </w:pPr>
      <w:rPr>
        <w:rFonts w:hint="default"/>
      </w:rPr>
    </w:lvl>
  </w:abstractNum>
  <w:abstractNum w:abstractNumId="15" w15:restartNumberingAfterBreak="0">
    <w:nsid w:val="227A591D"/>
    <w:multiLevelType w:val="multilevel"/>
    <w:tmpl w:val="B7B2D30E"/>
    <w:lvl w:ilvl="0">
      <w:start w:val="1"/>
      <w:numFmt w:val="none"/>
      <w:lvlText w:val="3."/>
      <w:lvlJc w:val="start"/>
      <w:pPr>
        <w:ind w:start="21pt" w:hanging="21pt"/>
      </w:pPr>
      <w:rPr>
        <w:rFonts w:hint="eastAsia"/>
      </w:rPr>
    </w:lvl>
    <w:lvl w:ilvl="1">
      <w:start w:val="2"/>
      <w:numFmt w:val="none"/>
      <w:isLgl/>
      <w:lvlText w:val="3.1"/>
      <w:lvlJc w:val="start"/>
      <w:pPr>
        <w:ind w:start="39.90pt" w:hanging="23.40pt"/>
      </w:pPr>
      <w:rPr>
        <w:rFonts w:hint="default"/>
      </w:rPr>
    </w:lvl>
    <w:lvl w:ilvl="2">
      <w:start w:val="1"/>
      <w:numFmt w:val="decimal"/>
      <w:lvlRestart w:val="1"/>
      <w:isLgl/>
      <w:lvlText w:val="%1.2.%3"/>
      <w:lvlJc w:val="start"/>
      <w:pPr>
        <w:ind w:start="69pt" w:hanging="36pt"/>
      </w:pPr>
      <w:rPr>
        <w:rFonts w:ascii="Times New Roman" w:hAnsi="Times New Roman" w:cs="Times New Roman" w:hint="default"/>
        <w:b w:val="0"/>
      </w:rPr>
    </w:lvl>
    <w:lvl w:ilvl="3">
      <w:start w:val="1"/>
      <w:numFmt w:val="decimal"/>
      <w:isLgl/>
      <w:lvlText w:val="%1.%2.%3.%4"/>
      <w:lvlJc w:val="start"/>
      <w:pPr>
        <w:ind w:start="103.50pt" w:hanging="54pt"/>
      </w:pPr>
      <w:rPr>
        <w:rFonts w:hint="default"/>
      </w:rPr>
    </w:lvl>
    <w:lvl w:ilvl="4">
      <w:start w:val="1"/>
      <w:numFmt w:val="decimal"/>
      <w:isLgl/>
      <w:lvlText w:val="%1.%2.%3.%4.%5"/>
      <w:lvlJc w:val="start"/>
      <w:pPr>
        <w:ind w:start="120pt" w:hanging="54pt"/>
      </w:pPr>
      <w:rPr>
        <w:rFonts w:hint="default"/>
      </w:rPr>
    </w:lvl>
    <w:lvl w:ilvl="5">
      <w:start w:val="1"/>
      <w:numFmt w:val="decimal"/>
      <w:isLgl/>
      <w:lvlText w:val="%1.%2.%3.%4.%5.%6"/>
      <w:lvlJc w:val="start"/>
      <w:pPr>
        <w:ind w:start="154.50pt" w:hanging="72pt"/>
      </w:pPr>
      <w:rPr>
        <w:rFonts w:hint="default"/>
      </w:rPr>
    </w:lvl>
    <w:lvl w:ilvl="6">
      <w:start w:val="1"/>
      <w:numFmt w:val="decimal"/>
      <w:isLgl/>
      <w:lvlText w:val="%1.%2.%3.%4.%5.%6.%7"/>
      <w:lvlJc w:val="start"/>
      <w:pPr>
        <w:ind w:start="189pt" w:hanging="90pt"/>
      </w:pPr>
      <w:rPr>
        <w:rFonts w:hint="default"/>
      </w:rPr>
    </w:lvl>
    <w:lvl w:ilvl="7">
      <w:start w:val="1"/>
      <w:numFmt w:val="decimal"/>
      <w:isLgl/>
      <w:lvlText w:val="%1.%2.%3.%4.%5.%6.%7.%8"/>
      <w:lvlJc w:val="start"/>
      <w:pPr>
        <w:ind w:start="205.50pt" w:hanging="90pt"/>
      </w:pPr>
      <w:rPr>
        <w:rFonts w:hint="default"/>
      </w:rPr>
    </w:lvl>
    <w:lvl w:ilvl="8">
      <w:start w:val="1"/>
      <w:numFmt w:val="decimal"/>
      <w:isLgl/>
      <w:lvlText w:val="%1.%2.%3.%4.%5.%6.%7.%8.%9"/>
      <w:lvlJc w:val="start"/>
      <w:pPr>
        <w:ind w:start="240pt" w:hanging="108pt"/>
      </w:pPr>
      <w:rPr>
        <w:rFonts w:hint="default"/>
      </w:rPr>
    </w:lvl>
  </w:abstractNum>
  <w:abstractNum w:abstractNumId="16" w15:restartNumberingAfterBreak="0">
    <w:nsid w:val="25B55202"/>
    <w:multiLevelType w:val="multilevel"/>
    <w:tmpl w:val="A8369546"/>
    <w:lvl w:ilvl="0">
      <w:start w:val="4"/>
      <w:numFmt w:val="decimal"/>
      <w:lvlText w:val="%1."/>
      <w:lvlJc w:val="start"/>
      <w:pPr>
        <w:ind w:start="21pt" w:hanging="21pt"/>
      </w:pPr>
      <w:rPr>
        <w:rFonts w:hint="eastAsia"/>
      </w:rPr>
    </w:lvl>
    <w:lvl w:ilvl="1">
      <w:start w:val="2"/>
      <w:numFmt w:val="none"/>
      <w:isLgl/>
      <w:lvlText w:val="4.2"/>
      <w:lvlJc w:val="start"/>
      <w:pPr>
        <w:ind w:start="39.90pt" w:hanging="23.40pt"/>
      </w:pPr>
      <w:rPr>
        <w:rFonts w:hint="default"/>
      </w:rPr>
    </w:lvl>
    <w:lvl w:ilvl="2">
      <w:start w:val="1"/>
      <w:numFmt w:val="none"/>
      <w:lvlRestart w:val="1"/>
      <w:isLgl/>
      <w:lvlText w:val="3.2"/>
      <w:lvlJc w:val="start"/>
      <w:pPr>
        <w:ind w:start="69pt" w:hanging="36pt"/>
      </w:pPr>
      <w:rPr>
        <w:rFonts w:ascii="Times New Roman" w:hAnsi="Times New Roman" w:cs="Times New Roman" w:hint="default"/>
        <w:b w:val="0"/>
      </w:rPr>
    </w:lvl>
    <w:lvl w:ilvl="3">
      <w:start w:val="1"/>
      <w:numFmt w:val="decimal"/>
      <w:isLgl/>
      <w:lvlText w:val="%1.%2.%3.%4"/>
      <w:lvlJc w:val="start"/>
      <w:pPr>
        <w:ind w:start="103.50pt" w:hanging="54pt"/>
      </w:pPr>
      <w:rPr>
        <w:rFonts w:hint="default"/>
      </w:rPr>
    </w:lvl>
    <w:lvl w:ilvl="4">
      <w:start w:val="1"/>
      <w:numFmt w:val="decimal"/>
      <w:isLgl/>
      <w:lvlText w:val="%1.%2.%3.%4.%5"/>
      <w:lvlJc w:val="start"/>
      <w:pPr>
        <w:ind w:start="120pt" w:hanging="54pt"/>
      </w:pPr>
      <w:rPr>
        <w:rFonts w:hint="default"/>
      </w:rPr>
    </w:lvl>
    <w:lvl w:ilvl="5">
      <w:start w:val="1"/>
      <w:numFmt w:val="decimal"/>
      <w:isLgl/>
      <w:lvlText w:val="%1.%2.%3.%4.%5.%6"/>
      <w:lvlJc w:val="start"/>
      <w:pPr>
        <w:ind w:start="154.50pt" w:hanging="72pt"/>
      </w:pPr>
      <w:rPr>
        <w:rFonts w:hint="default"/>
      </w:rPr>
    </w:lvl>
    <w:lvl w:ilvl="6">
      <w:start w:val="1"/>
      <w:numFmt w:val="decimal"/>
      <w:isLgl/>
      <w:lvlText w:val="%1.%2.%3.%4.%5.%6.%7"/>
      <w:lvlJc w:val="start"/>
      <w:pPr>
        <w:ind w:start="189pt" w:hanging="90pt"/>
      </w:pPr>
      <w:rPr>
        <w:rFonts w:hint="default"/>
      </w:rPr>
    </w:lvl>
    <w:lvl w:ilvl="7">
      <w:start w:val="1"/>
      <w:numFmt w:val="decimal"/>
      <w:isLgl/>
      <w:lvlText w:val="%1.%2.%3.%4.%5.%6.%7.%8"/>
      <w:lvlJc w:val="start"/>
      <w:pPr>
        <w:ind w:start="205.50pt" w:hanging="90pt"/>
      </w:pPr>
      <w:rPr>
        <w:rFonts w:hint="default"/>
      </w:rPr>
    </w:lvl>
    <w:lvl w:ilvl="8">
      <w:start w:val="1"/>
      <w:numFmt w:val="decimal"/>
      <w:isLgl/>
      <w:lvlText w:val="%1.%2.%3.%4.%5.%6.%7.%8.%9"/>
      <w:lvlJc w:val="start"/>
      <w:pPr>
        <w:ind w:start="240pt" w:hanging="108pt"/>
      </w:pPr>
      <w:rPr>
        <w:rFonts w:hint="default"/>
      </w:rPr>
    </w:lvl>
  </w:abstractNum>
  <w:abstractNum w:abstractNumId="17" w15:restartNumberingAfterBreak="0">
    <w:nsid w:val="267C1C8D"/>
    <w:multiLevelType w:val="hybridMultilevel"/>
    <w:tmpl w:val="E2E4EB5C"/>
    <w:lvl w:ilvl="0" w:tplc="C15EB268">
      <w:start w:val="1"/>
      <w:numFmt w:val="decimal"/>
      <w:lvlText w:val="%1）"/>
      <w:lvlJc w:val="start"/>
      <w:pPr>
        <w:ind w:start="21pt" w:hanging="21pt"/>
      </w:pPr>
      <w:rPr>
        <w:rFonts w:hint="default"/>
      </w:rPr>
    </w:lvl>
    <w:lvl w:ilvl="1" w:tplc="04090019" w:tentative="1">
      <w:start w:val="1"/>
      <w:numFmt w:val="lowerLetter"/>
      <w:lvlText w:val="%2)"/>
      <w:lvlJc w:val="start"/>
      <w:pPr>
        <w:ind w:start="42pt" w:hanging="21pt"/>
      </w:pPr>
    </w:lvl>
    <w:lvl w:ilvl="2" w:tplc="0409001B">
      <w:start w:val="1"/>
      <w:numFmt w:val="lowerRoman"/>
      <w:lvlText w:val="%3."/>
      <w:lvlJc w:val="end"/>
      <w:pPr>
        <w:ind w:start="63pt" w:hanging="21pt"/>
      </w:pPr>
    </w:lvl>
    <w:lvl w:ilvl="3" w:tplc="0409000F">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18" w15:restartNumberingAfterBreak="0">
    <w:nsid w:val="29FE2BC3"/>
    <w:multiLevelType w:val="multilevel"/>
    <w:tmpl w:val="2FC4C516"/>
    <w:lvl w:ilvl="0">
      <w:start w:val="6"/>
      <w:numFmt w:val="decimal"/>
      <w:lvlText w:val="%1"/>
      <w:lvlJc w:val="start"/>
      <w:pPr>
        <w:ind w:start="24pt" w:hanging="24pt"/>
      </w:pPr>
      <w:rPr>
        <w:rFonts w:hint="default"/>
      </w:rPr>
    </w:lvl>
    <w:lvl w:ilvl="1">
      <w:start w:val="4"/>
      <w:numFmt w:val="decimal"/>
      <w:lvlText w:val="%1.%2"/>
      <w:lvlJc w:val="start"/>
      <w:pPr>
        <w:ind w:start="40.50pt" w:hanging="24pt"/>
      </w:pPr>
      <w:rPr>
        <w:rFonts w:hint="default"/>
      </w:rPr>
    </w:lvl>
    <w:lvl w:ilvl="2">
      <w:start w:val="1"/>
      <w:numFmt w:val="none"/>
      <w:lvlText w:val="6.5.2"/>
      <w:lvlJc w:val="start"/>
      <w:pPr>
        <w:ind w:start="69pt" w:hanging="36pt"/>
      </w:pPr>
      <w:rPr>
        <w:rFonts w:hint="default"/>
      </w:rPr>
    </w:lvl>
    <w:lvl w:ilvl="3">
      <w:start w:val="1"/>
      <w:numFmt w:val="decimal"/>
      <w:lvlText w:val="%1.%2.%3.%4"/>
      <w:lvlJc w:val="start"/>
      <w:pPr>
        <w:ind w:start="85.50pt" w:hanging="36pt"/>
      </w:pPr>
      <w:rPr>
        <w:rFonts w:hint="default"/>
      </w:rPr>
    </w:lvl>
    <w:lvl w:ilvl="4">
      <w:start w:val="1"/>
      <w:numFmt w:val="decimal"/>
      <w:lvlText w:val="%1.%2.%3.%4.%5"/>
      <w:lvlJc w:val="start"/>
      <w:pPr>
        <w:ind w:start="120pt" w:hanging="54pt"/>
      </w:pPr>
      <w:rPr>
        <w:rFonts w:hint="default"/>
      </w:rPr>
    </w:lvl>
    <w:lvl w:ilvl="5">
      <w:start w:val="1"/>
      <w:numFmt w:val="decimal"/>
      <w:lvlText w:val="%1.%2.%3.%4.%5.%6"/>
      <w:lvlJc w:val="start"/>
      <w:pPr>
        <w:ind w:start="136.50pt" w:hanging="54pt"/>
      </w:pPr>
      <w:rPr>
        <w:rFonts w:hint="default"/>
      </w:rPr>
    </w:lvl>
    <w:lvl w:ilvl="6">
      <w:start w:val="1"/>
      <w:numFmt w:val="decimal"/>
      <w:lvlText w:val="%1.%2.%3.%4.%5.%6.%7"/>
      <w:lvlJc w:val="start"/>
      <w:pPr>
        <w:ind w:start="171pt" w:hanging="72pt"/>
      </w:pPr>
      <w:rPr>
        <w:rFonts w:hint="default"/>
      </w:rPr>
    </w:lvl>
    <w:lvl w:ilvl="7">
      <w:start w:val="1"/>
      <w:numFmt w:val="decimal"/>
      <w:lvlText w:val="%1.%2.%3.%4.%5.%6.%7.%8"/>
      <w:lvlJc w:val="start"/>
      <w:pPr>
        <w:ind w:start="187.50pt" w:hanging="72pt"/>
      </w:pPr>
      <w:rPr>
        <w:rFonts w:hint="default"/>
      </w:rPr>
    </w:lvl>
    <w:lvl w:ilvl="8">
      <w:start w:val="1"/>
      <w:numFmt w:val="decimal"/>
      <w:lvlText w:val="%1.%2.%3.%4.%5.%6.%7.%8.%9"/>
      <w:lvlJc w:val="start"/>
      <w:pPr>
        <w:ind w:start="222pt" w:hanging="90pt"/>
      </w:pPr>
      <w:rPr>
        <w:rFonts w:hint="default"/>
      </w:rPr>
    </w:lvl>
  </w:abstractNum>
  <w:abstractNum w:abstractNumId="19" w15:restartNumberingAfterBreak="0">
    <w:nsid w:val="2ADC681B"/>
    <w:multiLevelType w:val="multilevel"/>
    <w:tmpl w:val="6D4434D6"/>
    <w:lvl w:ilvl="0">
      <w:start w:val="6"/>
      <w:numFmt w:val="decimal"/>
      <w:lvlText w:val="%1"/>
      <w:lvlJc w:val="start"/>
      <w:pPr>
        <w:ind w:start="24pt" w:hanging="24pt"/>
      </w:pPr>
      <w:rPr>
        <w:rFonts w:hint="default"/>
      </w:rPr>
    </w:lvl>
    <w:lvl w:ilvl="1">
      <w:start w:val="4"/>
      <w:numFmt w:val="decimal"/>
      <w:lvlText w:val="%1.%2"/>
      <w:lvlJc w:val="start"/>
      <w:pPr>
        <w:ind w:start="40.50pt" w:hanging="24pt"/>
      </w:pPr>
      <w:rPr>
        <w:rFonts w:hint="default"/>
      </w:rPr>
    </w:lvl>
    <w:lvl w:ilvl="2">
      <w:start w:val="1"/>
      <w:numFmt w:val="decimal"/>
      <w:lvlText w:val="%1.6.%3"/>
      <w:lvlJc w:val="start"/>
      <w:pPr>
        <w:ind w:start="69pt" w:hanging="36pt"/>
      </w:pPr>
      <w:rPr>
        <w:rFonts w:hint="default"/>
      </w:rPr>
    </w:lvl>
    <w:lvl w:ilvl="3">
      <w:start w:val="1"/>
      <w:numFmt w:val="none"/>
      <w:lvlText w:val="6.5.2"/>
      <w:lvlJc w:val="start"/>
      <w:pPr>
        <w:ind w:start="85.50pt" w:hanging="36pt"/>
      </w:pPr>
      <w:rPr>
        <w:rFonts w:hint="default"/>
      </w:rPr>
    </w:lvl>
    <w:lvl w:ilvl="4">
      <w:start w:val="1"/>
      <w:numFmt w:val="decimal"/>
      <w:lvlText w:val="%1.%2.%3.%4.%5"/>
      <w:lvlJc w:val="start"/>
      <w:pPr>
        <w:ind w:start="120pt" w:hanging="54pt"/>
      </w:pPr>
      <w:rPr>
        <w:rFonts w:hint="default"/>
      </w:rPr>
    </w:lvl>
    <w:lvl w:ilvl="5">
      <w:start w:val="1"/>
      <w:numFmt w:val="decimal"/>
      <w:lvlText w:val="%1.%2.%3.%4.%5.%6"/>
      <w:lvlJc w:val="start"/>
      <w:pPr>
        <w:ind w:start="136.50pt" w:hanging="54pt"/>
      </w:pPr>
      <w:rPr>
        <w:rFonts w:hint="default"/>
      </w:rPr>
    </w:lvl>
    <w:lvl w:ilvl="6">
      <w:start w:val="1"/>
      <w:numFmt w:val="decimal"/>
      <w:lvlText w:val="%1.%2.%3.%4.%5.%6.%7"/>
      <w:lvlJc w:val="start"/>
      <w:pPr>
        <w:ind w:start="171pt" w:hanging="72pt"/>
      </w:pPr>
      <w:rPr>
        <w:rFonts w:hint="default"/>
      </w:rPr>
    </w:lvl>
    <w:lvl w:ilvl="7">
      <w:start w:val="1"/>
      <w:numFmt w:val="decimal"/>
      <w:lvlText w:val="%1.%2.%3.%4.%5.%6.%7.%8"/>
      <w:lvlJc w:val="start"/>
      <w:pPr>
        <w:ind w:start="187.50pt" w:hanging="72pt"/>
      </w:pPr>
      <w:rPr>
        <w:rFonts w:hint="default"/>
      </w:rPr>
    </w:lvl>
    <w:lvl w:ilvl="8">
      <w:start w:val="1"/>
      <w:numFmt w:val="decimal"/>
      <w:lvlText w:val="%1.%2.%3.%4.%5.%6.%7.%8.%9"/>
      <w:lvlJc w:val="start"/>
      <w:pPr>
        <w:ind w:start="222pt" w:hanging="90pt"/>
      </w:pPr>
      <w:rPr>
        <w:rFonts w:hint="default"/>
      </w:rPr>
    </w:lvl>
  </w:abstractNum>
  <w:abstractNum w:abstractNumId="20" w15:restartNumberingAfterBreak="0">
    <w:nsid w:val="2C9D3567"/>
    <w:multiLevelType w:val="hybridMultilevel"/>
    <w:tmpl w:val="9B6265E4"/>
    <w:lvl w:ilvl="0" w:tplc="C7FEF244">
      <w:start w:val="1"/>
      <w:numFmt w:val="decimal"/>
      <w:lvlText w:val="（%1）"/>
      <w:lvlJc w:val="start"/>
      <w:pPr>
        <w:ind w:start="86.35pt" w:hanging="36pt"/>
      </w:pPr>
      <w:rPr>
        <w:rFonts w:hint="default"/>
      </w:rPr>
    </w:lvl>
    <w:lvl w:ilvl="1" w:tplc="04090019" w:tentative="1">
      <w:start w:val="1"/>
      <w:numFmt w:val="lowerLetter"/>
      <w:lvlText w:val="%2)"/>
      <w:lvlJc w:val="start"/>
      <w:pPr>
        <w:ind w:start="92.35pt" w:hanging="21pt"/>
      </w:pPr>
    </w:lvl>
    <w:lvl w:ilvl="2" w:tplc="0409001B" w:tentative="1">
      <w:start w:val="1"/>
      <w:numFmt w:val="lowerRoman"/>
      <w:lvlText w:val="%3."/>
      <w:lvlJc w:val="end"/>
      <w:pPr>
        <w:ind w:start="113.35pt" w:hanging="21pt"/>
      </w:pPr>
    </w:lvl>
    <w:lvl w:ilvl="3" w:tplc="0409000F" w:tentative="1">
      <w:start w:val="1"/>
      <w:numFmt w:val="decimal"/>
      <w:lvlText w:val="%4."/>
      <w:lvlJc w:val="start"/>
      <w:pPr>
        <w:ind w:start="134.35pt" w:hanging="21pt"/>
      </w:pPr>
    </w:lvl>
    <w:lvl w:ilvl="4" w:tplc="04090019" w:tentative="1">
      <w:start w:val="1"/>
      <w:numFmt w:val="lowerLetter"/>
      <w:lvlText w:val="%5)"/>
      <w:lvlJc w:val="start"/>
      <w:pPr>
        <w:ind w:start="155.35pt" w:hanging="21pt"/>
      </w:pPr>
    </w:lvl>
    <w:lvl w:ilvl="5" w:tplc="0409001B" w:tentative="1">
      <w:start w:val="1"/>
      <w:numFmt w:val="lowerRoman"/>
      <w:lvlText w:val="%6."/>
      <w:lvlJc w:val="end"/>
      <w:pPr>
        <w:ind w:start="176.35pt" w:hanging="21pt"/>
      </w:pPr>
    </w:lvl>
    <w:lvl w:ilvl="6" w:tplc="0409000F" w:tentative="1">
      <w:start w:val="1"/>
      <w:numFmt w:val="decimal"/>
      <w:lvlText w:val="%7."/>
      <w:lvlJc w:val="start"/>
      <w:pPr>
        <w:ind w:start="197.35pt" w:hanging="21pt"/>
      </w:pPr>
    </w:lvl>
    <w:lvl w:ilvl="7" w:tplc="04090019" w:tentative="1">
      <w:start w:val="1"/>
      <w:numFmt w:val="lowerLetter"/>
      <w:lvlText w:val="%8)"/>
      <w:lvlJc w:val="start"/>
      <w:pPr>
        <w:ind w:start="218.35pt" w:hanging="21pt"/>
      </w:pPr>
    </w:lvl>
    <w:lvl w:ilvl="8" w:tplc="0409001B" w:tentative="1">
      <w:start w:val="1"/>
      <w:numFmt w:val="lowerRoman"/>
      <w:lvlText w:val="%9."/>
      <w:lvlJc w:val="end"/>
      <w:pPr>
        <w:ind w:start="239.35pt" w:hanging="21pt"/>
      </w:pPr>
    </w:lvl>
  </w:abstractNum>
  <w:abstractNum w:abstractNumId="21" w15:restartNumberingAfterBreak="0">
    <w:nsid w:val="395E03EB"/>
    <w:multiLevelType w:val="multilevel"/>
    <w:tmpl w:val="65306888"/>
    <w:lvl w:ilvl="0">
      <w:start w:val="6"/>
      <w:numFmt w:val="decimal"/>
      <w:lvlText w:val="%1"/>
      <w:lvlJc w:val="start"/>
      <w:pPr>
        <w:ind w:start="24pt" w:hanging="24pt"/>
      </w:pPr>
      <w:rPr>
        <w:rFonts w:hint="default"/>
      </w:rPr>
    </w:lvl>
    <w:lvl w:ilvl="1">
      <w:start w:val="4"/>
      <w:numFmt w:val="decimal"/>
      <w:lvlText w:val="%1.%2"/>
      <w:lvlJc w:val="start"/>
      <w:pPr>
        <w:ind w:start="40.50pt" w:hanging="24pt"/>
      </w:pPr>
      <w:rPr>
        <w:rFonts w:hint="default"/>
      </w:rPr>
    </w:lvl>
    <w:lvl w:ilvl="2">
      <w:start w:val="1"/>
      <w:numFmt w:val="decimal"/>
      <w:lvlText w:val="%1.5.%3"/>
      <w:lvlJc w:val="start"/>
      <w:pPr>
        <w:ind w:start="69pt" w:hanging="36pt"/>
      </w:pPr>
      <w:rPr>
        <w:rFonts w:hint="default"/>
      </w:rPr>
    </w:lvl>
    <w:lvl w:ilvl="3">
      <w:start w:val="1"/>
      <w:numFmt w:val="none"/>
      <w:lvlText w:val="6.5.2"/>
      <w:lvlJc w:val="start"/>
      <w:pPr>
        <w:ind w:start="85.50pt" w:hanging="36pt"/>
      </w:pPr>
      <w:rPr>
        <w:rFonts w:hint="default"/>
      </w:rPr>
    </w:lvl>
    <w:lvl w:ilvl="4">
      <w:start w:val="1"/>
      <w:numFmt w:val="decimal"/>
      <w:lvlText w:val="%1.%2.%3.%4.%5"/>
      <w:lvlJc w:val="start"/>
      <w:pPr>
        <w:ind w:start="120pt" w:hanging="54pt"/>
      </w:pPr>
      <w:rPr>
        <w:rFonts w:hint="default"/>
      </w:rPr>
    </w:lvl>
    <w:lvl w:ilvl="5">
      <w:start w:val="1"/>
      <w:numFmt w:val="decimal"/>
      <w:lvlText w:val="%1.%2.%3.%4.%5.%6"/>
      <w:lvlJc w:val="start"/>
      <w:pPr>
        <w:ind w:start="136.50pt" w:hanging="54pt"/>
      </w:pPr>
      <w:rPr>
        <w:rFonts w:hint="default"/>
      </w:rPr>
    </w:lvl>
    <w:lvl w:ilvl="6">
      <w:start w:val="1"/>
      <w:numFmt w:val="decimal"/>
      <w:lvlText w:val="%1.%2.%3.%4.%5.%6.%7"/>
      <w:lvlJc w:val="start"/>
      <w:pPr>
        <w:ind w:start="171pt" w:hanging="72pt"/>
      </w:pPr>
      <w:rPr>
        <w:rFonts w:hint="default"/>
      </w:rPr>
    </w:lvl>
    <w:lvl w:ilvl="7">
      <w:start w:val="1"/>
      <w:numFmt w:val="decimal"/>
      <w:lvlText w:val="%1.%2.%3.%4.%5.%6.%7.%8"/>
      <w:lvlJc w:val="start"/>
      <w:pPr>
        <w:ind w:start="187.50pt" w:hanging="72pt"/>
      </w:pPr>
      <w:rPr>
        <w:rFonts w:hint="default"/>
      </w:rPr>
    </w:lvl>
    <w:lvl w:ilvl="8">
      <w:start w:val="1"/>
      <w:numFmt w:val="decimal"/>
      <w:lvlText w:val="%1.%2.%3.%4.%5.%6.%7.%8.%9"/>
      <w:lvlJc w:val="start"/>
      <w:pPr>
        <w:ind w:start="222pt" w:hanging="90pt"/>
      </w:pPr>
      <w:rPr>
        <w:rFonts w:hint="default"/>
      </w:rPr>
    </w:lvl>
  </w:abstractNum>
  <w:abstractNum w:abstractNumId="22" w15:restartNumberingAfterBreak="0">
    <w:nsid w:val="39856D31"/>
    <w:multiLevelType w:val="hybridMultilevel"/>
    <w:tmpl w:val="2B5234DE"/>
    <w:lvl w:ilvl="0" w:tplc="9FBA4C86">
      <w:start w:val="1"/>
      <w:numFmt w:val="decimal"/>
      <w:lvlText w:val="（%1）"/>
      <w:lvlJc w:val="start"/>
      <w:pPr>
        <w:ind w:start="118.50pt" w:hanging="36pt"/>
      </w:pPr>
      <w:rPr>
        <w:rFonts w:hint="default"/>
      </w:rPr>
    </w:lvl>
    <w:lvl w:ilvl="1" w:tplc="04090019" w:tentative="1">
      <w:start w:val="1"/>
      <w:numFmt w:val="lowerLetter"/>
      <w:lvlText w:val="%2)"/>
      <w:lvlJc w:val="start"/>
      <w:pPr>
        <w:ind w:start="124.50pt" w:hanging="21pt"/>
      </w:pPr>
    </w:lvl>
    <w:lvl w:ilvl="2" w:tplc="0409001B" w:tentative="1">
      <w:start w:val="1"/>
      <w:numFmt w:val="lowerRoman"/>
      <w:lvlText w:val="%3."/>
      <w:lvlJc w:val="end"/>
      <w:pPr>
        <w:ind w:start="145.50pt" w:hanging="21pt"/>
      </w:pPr>
    </w:lvl>
    <w:lvl w:ilvl="3" w:tplc="0409000F" w:tentative="1">
      <w:start w:val="1"/>
      <w:numFmt w:val="decimal"/>
      <w:lvlText w:val="%4."/>
      <w:lvlJc w:val="start"/>
      <w:pPr>
        <w:ind w:start="166.50pt" w:hanging="21pt"/>
      </w:pPr>
    </w:lvl>
    <w:lvl w:ilvl="4" w:tplc="04090019" w:tentative="1">
      <w:start w:val="1"/>
      <w:numFmt w:val="lowerLetter"/>
      <w:lvlText w:val="%5)"/>
      <w:lvlJc w:val="start"/>
      <w:pPr>
        <w:ind w:start="187.50pt" w:hanging="21pt"/>
      </w:pPr>
    </w:lvl>
    <w:lvl w:ilvl="5" w:tplc="0409001B" w:tentative="1">
      <w:start w:val="1"/>
      <w:numFmt w:val="lowerRoman"/>
      <w:lvlText w:val="%6."/>
      <w:lvlJc w:val="end"/>
      <w:pPr>
        <w:ind w:start="208.50pt" w:hanging="21pt"/>
      </w:pPr>
    </w:lvl>
    <w:lvl w:ilvl="6" w:tplc="0409000F" w:tentative="1">
      <w:start w:val="1"/>
      <w:numFmt w:val="decimal"/>
      <w:lvlText w:val="%7."/>
      <w:lvlJc w:val="start"/>
      <w:pPr>
        <w:ind w:start="229.50pt" w:hanging="21pt"/>
      </w:pPr>
    </w:lvl>
    <w:lvl w:ilvl="7" w:tplc="04090019" w:tentative="1">
      <w:start w:val="1"/>
      <w:numFmt w:val="lowerLetter"/>
      <w:lvlText w:val="%8)"/>
      <w:lvlJc w:val="start"/>
      <w:pPr>
        <w:ind w:start="250.50pt" w:hanging="21pt"/>
      </w:pPr>
    </w:lvl>
    <w:lvl w:ilvl="8" w:tplc="0409001B" w:tentative="1">
      <w:start w:val="1"/>
      <w:numFmt w:val="lowerRoman"/>
      <w:lvlText w:val="%9."/>
      <w:lvlJc w:val="end"/>
      <w:pPr>
        <w:ind w:start="271.50pt" w:hanging="21pt"/>
      </w:pPr>
    </w:lvl>
  </w:abstractNum>
  <w:abstractNum w:abstractNumId="23" w15:restartNumberingAfterBreak="0">
    <w:nsid w:val="3A6919CF"/>
    <w:multiLevelType w:val="hybridMultilevel"/>
    <w:tmpl w:val="D4D4883C"/>
    <w:lvl w:ilvl="0" w:tplc="B1C66C40">
      <w:start w:val="2"/>
      <w:numFmt w:val="decimal"/>
      <w:lvlText w:val="（%1）"/>
      <w:lvlJc w:val="start"/>
      <w:pPr>
        <w:ind w:start="112.80pt" w:hanging="36pt"/>
      </w:pPr>
      <w:rPr>
        <w:rFonts w:hint="default"/>
      </w:rPr>
    </w:lvl>
    <w:lvl w:ilvl="1" w:tplc="D1CE7B40">
      <w:start w:val="7"/>
      <w:numFmt w:val="decimal"/>
      <w:lvlText w:val="%2．"/>
      <w:lvlJc w:val="start"/>
      <w:pPr>
        <w:ind w:start="115.80pt" w:hanging="18pt"/>
      </w:pPr>
      <w:rPr>
        <w:rFonts w:hAnsi="宋体" w:hint="default"/>
      </w:rPr>
    </w:lvl>
    <w:lvl w:ilvl="2" w:tplc="0409001B" w:tentative="1">
      <w:start w:val="1"/>
      <w:numFmt w:val="lowerRoman"/>
      <w:lvlText w:val="%3."/>
      <w:lvlJc w:val="end"/>
      <w:pPr>
        <w:ind w:start="139.80pt" w:hanging="21pt"/>
      </w:pPr>
    </w:lvl>
    <w:lvl w:ilvl="3" w:tplc="0409000F" w:tentative="1">
      <w:start w:val="1"/>
      <w:numFmt w:val="decimal"/>
      <w:lvlText w:val="%4."/>
      <w:lvlJc w:val="start"/>
      <w:pPr>
        <w:ind w:start="160.80pt" w:hanging="21pt"/>
      </w:pPr>
    </w:lvl>
    <w:lvl w:ilvl="4" w:tplc="04090019" w:tentative="1">
      <w:start w:val="1"/>
      <w:numFmt w:val="lowerLetter"/>
      <w:lvlText w:val="%5)"/>
      <w:lvlJc w:val="start"/>
      <w:pPr>
        <w:ind w:start="181.80pt" w:hanging="21pt"/>
      </w:pPr>
    </w:lvl>
    <w:lvl w:ilvl="5" w:tplc="0409001B" w:tentative="1">
      <w:start w:val="1"/>
      <w:numFmt w:val="lowerRoman"/>
      <w:lvlText w:val="%6."/>
      <w:lvlJc w:val="end"/>
      <w:pPr>
        <w:ind w:start="202.80pt" w:hanging="21pt"/>
      </w:pPr>
    </w:lvl>
    <w:lvl w:ilvl="6" w:tplc="0409000F" w:tentative="1">
      <w:start w:val="1"/>
      <w:numFmt w:val="decimal"/>
      <w:lvlText w:val="%7."/>
      <w:lvlJc w:val="start"/>
      <w:pPr>
        <w:ind w:start="223.80pt" w:hanging="21pt"/>
      </w:pPr>
    </w:lvl>
    <w:lvl w:ilvl="7" w:tplc="04090019" w:tentative="1">
      <w:start w:val="1"/>
      <w:numFmt w:val="lowerLetter"/>
      <w:lvlText w:val="%8)"/>
      <w:lvlJc w:val="start"/>
      <w:pPr>
        <w:ind w:start="244.80pt" w:hanging="21pt"/>
      </w:pPr>
    </w:lvl>
    <w:lvl w:ilvl="8" w:tplc="0409001B" w:tentative="1">
      <w:start w:val="1"/>
      <w:numFmt w:val="lowerRoman"/>
      <w:lvlText w:val="%9."/>
      <w:lvlJc w:val="end"/>
      <w:pPr>
        <w:ind w:start="265.80pt" w:hanging="21pt"/>
      </w:pPr>
    </w:lvl>
  </w:abstractNum>
  <w:abstractNum w:abstractNumId="24" w15:restartNumberingAfterBreak="0">
    <w:nsid w:val="44FA6411"/>
    <w:multiLevelType w:val="multilevel"/>
    <w:tmpl w:val="59022A72"/>
    <w:lvl w:ilvl="0">
      <w:start w:val="6"/>
      <w:numFmt w:val="decimal"/>
      <w:lvlText w:val="%1"/>
      <w:lvlJc w:val="start"/>
      <w:pPr>
        <w:ind w:start="18pt" w:hanging="18pt"/>
      </w:pPr>
      <w:rPr>
        <w:rFonts w:hint="default"/>
      </w:rPr>
    </w:lvl>
    <w:lvl w:ilvl="1">
      <w:start w:val="3"/>
      <w:numFmt w:val="decimal"/>
      <w:lvlText w:val="%1.%2"/>
      <w:lvlJc w:val="start"/>
      <w:pPr>
        <w:ind w:start="18pt" w:hanging="18pt"/>
      </w:pPr>
      <w:rPr>
        <w:rFonts w:hint="default"/>
      </w:rPr>
    </w:lvl>
    <w:lvl w:ilvl="2">
      <w:start w:val="1"/>
      <w:numFmt w:val="decimal"/>
      <w:lvlText w:val="%1.%2.%3"/>
      <w:lvlJc w:val="start"/>
      <w:pPr>
        <w:ind w:start="90pt" w:hanging="36pt"/>
      </w:pPr>
      <w:rPr>
        <w:rFonts w:hint="default"/>
      </w:rPr>
    </w:lvl>
    <w:lvl w:ilvl="3">
      <w:start w:val="1"/>
      <w:numFmt w:val="decimal"/>
      <w:lvlText w:val="%1.%2.%3.%4"/>
      <w:lvlJc w:val="start"/>
      <w:pPr>
        <w:ind w:start="117pt" w:hanging="36pt"/>
      </w:pPr>
      <w:rPr>
        <w:rFonts w:hint="default"/>
      </w:rPr>
    </w:lvl>
    <w:lvl w:ilvl="4">
      <w:start w:val="1"/>
      <w:numFmt w:val="decimal"/>
      <w:lvlText w:val="%1.%2.%3.%4.%5"/>
      <w:lvlJc w:val="start"/>
      <w:pPr>
        <w:ind w:start="162pt" w:hanging="54pt"/>
      </w:pPr>
      <w:rPr>
        <w:rFonts w:hint="default"/>
      </w:rPr>
    </w:lvl>
    <w:lvl w:ilvl="5">
      <w:start w:val="1"/>
      <w:numFmt w:val="decimal"/>
      <w:lvlText w:val="%1.%2.%3.%4.%5.%6"/>
      <w:lvlJc w:val="start"/>
      <w:pPr>
        <w:ind w:start="189pt" w:hanging="54pt"/>
      </w:pPr>
      <w:rPr>
        <w:rFonts w:hint="default"/>
      </w:rPr>
    </w:lvl>
    <w:lvl w:ilvl="6">
      <w:start w:val="1"/>
      <w:numFmt w:val="decimal"/>
      <w:lvlText w:val="%1.%2.%3.%4.%5.%6.%7"/>
      <w:lvlJc w:val="start"/>
      <w:pPr>
        <w:ind w:start="234pt" w:hanging="72pt"/>
      </w:pPr>
      <w:rPr>
        <w:rFonts w:hint="default"/>
      </w:rPr>
    </w:lvl>
    <w:lvl w:ilvl="7">
      <w:start w:val="1"/>
      <w:numFmt w:val="decimal"/>
      <w:lvlText w:val="%1.%2.%3.%4.%5.%6.%7.%8"/>
      <w:lvlJc w:val="start"/>
      <w:pPr>
        <w:ind w:start="261pt" w:hanging="72pt"/>
      </w:pPr>
      <w:rPr>
        <w:rFonts w:hint="default"/>
      </w:rPr>
    </w:lvl>
    <w:lvl w:ilvl="8">
      <w:start w:val="1"/>
      <w:numFmt w:val="decimal"/>
      <w:lvlText w:val="%1.%2.%3.%4.%5.%6.%7.%8.%9"/>
      <w:lvlJc w:val="start"/>
      <w:pPr>
        <w:ind w:start="306pt" w:hanging="90pt"/>
      </w:pPr>
      <w:rPr>
        <w:rFonts w:hint="default"/>
      </w:rPr>
    </w:lvl>
  </w:abstractNum>
  <w:abstractNum w:abstractNumId="25" w15:restartNumberingAfterBreak="0">
    <w:nsid w:val="459518F8"/>
    <w:multiLevelType w:val="multilevel"/>
    <w:tmpl w:val="E0ACE3B6"/>
    <w:lvl w:ilvl="0">
      <w:start w:val="1"/>
      <w:numFmt w:val="decimal"/>
      <w:lvlText w:val="（%1）"/>
      <w:lvlJc w:val="start"/>
      <w:pPr>
        <w:ind w:start="118.50pt" w:hanging="36pt"/>
      </w:pPr>
      <w:rPr>
        <w:rFonts w:hint="default"/>
      </w:rPr>
    </w:lvl>
    <w:lvl w:ilvl="1">
      <w:start w:val="1"/>
      <w:numFmt w:val="lowerLetter"/>
      <w:lvlText w:val="%2)"/>
      <w:lvlJc w:val="start"/>
      <w:pPr>
        <w:ind w:start="124.50pt" w:hanging="21pt"/>
      </w:pPr>
    </w:lvl>
    <w:lvl w:ilvl="2">
      <w:start w:val="1"/>
      <w:numFmt w:val="lowerRoman"/>
      <w:lvlText w:val="%3."/>
      <w:lvlJc w:val="end"/>
      <w:pPr>
        <w:ind w:start="145.50pt" w:hanging="21pt"/>
      </w:pPr>
    </w:lvl>
    <w:lvl w:ilvl="3">
      <w:start w:val="1"/>
      <w:numFmt w:val="decimal"/>
      <w:lvlText w:val="(%4)"/>
      <w:lvlJc w:val="start"/>
      <w:pPr>
        <w:ind w:start="163.50pt" w:hanging="18pt"/>
      </w:pPr>
      <w:rPr>
        <w:rFonts w:hint="default"/>
      </w:rPr>
    </w:lvl>
    <w:lvl w:ilvl="4" w:tentative="1">
      <w:start w:val="1"/>
      <w:numFmt w:val="lowerLetter"/>
      <w:lvlText w:val="%5)"/>
      <w:lvlJc w:val="start"/>
      <w:pPr>
        <w:ind w:start="187.50pt" w:hanging="21pt"/>
      </w:pPr>
    </w:lvl>
    <w:lvl w:ilvl="5" w:tentative="1">
      <w:start w:val="1"/>
      <w:numFmt w:val="lowerRoman"/>
      <w:lvlText w:val="%6."/>
      <w:lvlJc w:val="end"/>
      <w:pPr>
        <w:ind w:start="208.50pt" w:hanging="21pt"/>
      </w:pPr>
    </w:lvl>
    <w:lvl w:ilvl="6" w:tentative="1">
      <w:start w:val="1"/>
      <w:numFmt w:val="decimal"/>
      <w:lvlText w:val="%7."/>
      <w:lvlJc w:val="start"/>
      <w:pPr>
        <w:ind w:start="229.50pt" w:hanging="21pt"/>
      </w:pPr>
    </w:lvl>
    <w:lvl w:ilvl="7" w:tentative="1">
      <w:start w:val="1"/>
      <w:numFmt w:val="lowerLetter"/>
      <w:lvlText w:val="%8)"/>
      <w:lvlJc w:val="start"/>
      <w:pPr>
        <w:ind w:start="250.50pt" w:hanging="21pt"/>
      </w:pPr>
    </w:lvl>
    <w:lvl w:ilvl="8" w:tentative="1">
      <w:start w:val="1"/>
      <w:numFmt w:val="lowerRoman"/>
      <w:lvlText w:val="%9."/>
      <w:lvlJc w:val="end"/>
      <w:pPr>
        <w:ind w:start="271.50pt" w:hanging="21pt"/>
      </w:pPr>
    </w:lvl>
  </w:abstractNum>
  <w:abstractNum w:abstractNumId="26" w15:restartNumberingAfterBreak="0">
    <w:nsid w:val="49E22207"/>
    <w:multiLevelType w:val="multilevel"/>
    <w:tmpl w:val="CF162C42"/>
    <w:lvl w:ilvl="0">
      <w:start w:val="1"/>
      <w:numFmt w:val="none"/>
      <w:lvlText w:val="4"/>
      <w:lvlJc w:val="start"/>
      <w:pPr>
        <w:ind w:start="21.25pt" w:hanging="21.25pt"/>
      </w:pPr>
      <w:rPr>
        <w:rFonts w:hint="eastAsia"/>
      </w:rPr>
    </w:lvl>
    <w:lvl w:ilvl="1">
      <w:start w:val="1"/>
      <w:numFmt w:val="decimal"/>
      <w:lvlText w:val="%14.%2"/>
      <w:lvlJc w:val="start"/>
      <w:pPr>
        <w:ind w:start="49.60pt" w:hanging="28.35pt"/>
      </w:pPr>
      <w:rPr>
        <w:rFonts w:hint="eastAsia"/>
        <w:b w:val="0"/>
      </w:rPr>
    </w:lvl>
    <w:lvl w:ilvl="2">
      <w:start w:val="1"/>
      <w:numFmt w:val="none"/>
      <w:lvlText w:val="4.2"/>
      <w:lvlJc w:val="start"/>
      <w:pPr>
        <w:ind w:start="70.90pt" w:hanging="28.35pt"/>
      </w:pPr>
      <w:rPr>
        <w:rFonts w:hint="eastAsia"/>
      </w:rPr>
    </w:lvl>
    <w:lvl w:ilvl="3">
      <w:start w:val="1"/>
      <w:numFmt w:val="decimal"/>
      <w:lvlText w:val="%14.3"/>
      <w:lvlJc w:val="start"/>
      <w:pPr>
        <w:ind w:start="99.20pt" w:hanging="35.40pt"/>
      </w:pPr>
      <w:rPr>
        <w:rFonts w:hint="eastAsia"/>
      </w:rPr>
    </w:lvl>
    <w:lvl w:ilvl="4">
      <w:start w:val="1"/>
      <w:numFmt w:val="decimal"/>
      <w:lvlText w:val="%14.4"/>
      <w:lvlJc w:val="start"/>
      <w:pPr>
        <w:ind w:start="127.55pt" w:hanging="42.50pt"/>
      </w:pPr>
      <w:rPr>
        <w:rFonts w:hint="eastAsia"/>
      </w:rPr>
    </w:lvl>
    <w:lvl w:ilvl="5">
      <w:start w:val="1"/>
      <w:numFmt w:val="decimal"/>
      <w:lvlText w:val="%1.%2.%3.%4.%5.%6"/>
      <w:lvlJc w:val="start"/>
      <w:pPr>
        <w:ind w:start="163pt" w:hanging="56.70pt"/>
      </w:pPr>
      <w:rPr>
        <w:rFonts w:hint="eastAsia"/>
      </w:rPr>
    </w:lvl>
    <w:lvl w:ilvl="6">
      <w:start w:val="1"/>
      <w:numFmt w:val="decimal"/>
      <w:lvlText w:val="%1.%2.%3.%4.%5.%6.%7"/>
      <w:lvlJc w:val="start"/>
      <w:pPr>
        <w:ind w:start="191.35pt" w:hanging="63.80pt"/>
      </w:pPr>
      <w:rPr>
        <w:rFonts w:hint="eastAsia"/>
      </w:rPr>
    </w:lvl>
    <w:lvl w:ilvl="7">
      <w:start w:val="1"/>
      <w:numFmt w:val="decimal"/>
      <w:lvlText w:val="%1.%2.%3.%4.%5.%6.%7.%8"/>
      <w:lvlJc w:val="start"/>
      <w:pPr>
        <w:ind w:start="219.70pt" w:hanging="70.90pt"/>
      </w:pPr>
      <w:rPr>
        <w:rFonts w:hint="eastAsia"/>
      </w:rPr>
    </w:lvl>
    <w:lvl w:ilvl="8">
      <w:start w:val="1"/>
      <w:numFmt w:val="decimal"/>
      <w:lvlText w:val="%1.%2.%3.%4.%5.%6.%7.%8.%9"/>
      <w:lvlJc w:val="start"/>
      <w:pPr>
        <w:ind w:start="255.10pt" w:hanging="85pt"/>
      </w:pPr>
      <w:rPr>
        <w:rFonts w:hint="eastAsia"/>
      </w:rPr>
    </w:lvl>
  </w:abstractNum>
  <w:abstractNum w:abstractNumId="27" w15:restartNumberingAfterBreak="0">
    <w:nsid w:val="4D3F4232"/>
    <w:multiLevelType w:val="multilevel"/>
    <w:tmpl w:val="5F802B12"/>
    <w:lvl w:ilvl="0">
      <w:start w:val="1"/>
      <w:numFmt w:val="decimal"/>
      <w:lvlText w:val="%1."/>
      <w:lvlJc w:val="start"/>
      <w:pPr>
        <w:ind w:start="21pt" w:hanging="21pt"/>
      </w:pPr>
      <w:rPr>
        <w:rFonts w:hint="eastAsia"/>
      </w:rPr>
    </w:lvl>
    <w:lvl w:ilvl="1">
      <w:start w:val="2"/>
      <w:numFmt w:val="none"/>
      <w:isLgl/>
      <w:lvlText w:val="3.2"/>
      <w:lvlJc w:val="start"/>
      <w:pPr>
        <w:ind w:start="39.90pt" w:hanging="23.40pt"/>
      </w:pPr>
      <w:rPr>
        <w:rFonts w:hint="default"/>
      </w:rPr>
    </w:lvl>
    <w:lvl w:ilvl="2">
      <w:start w:val="1"/>
      <w:numFmt w:val="none"/>
      <w:lvlRestart w:val="1"/>
      <w:isLgl/>
      <w:lvlText w:val="3.2"/>
      <w:lvlJc w:val="start"/>
      <w:pPr>
        <w:ind w:start="69pt" w:hanging="36pt"/>
      </w:pPr>
      <w:rPr>
        <w:rFonts w:ascii="Times New Roman" w:hAnsi="Times New Roman" w:cs="Times New Roman" w:hint="default"/>
        <w:b w:val="0"/>
      </w:rPr>
    </w:lvl>
    <w:lvl w:ilvl="3">
      <w:start w:val="1"/>
      <w:numFmt w:val="decimal"/>
      <w:isLgl/>
      <w:lvlText w:val="%1.%2.%3.%4"/>
      <w:lvlJc w:val="start"/>
      <w:pPr>
        <w:ind w:start="103.50pt" w:hanging="54pt"/>
      </w:pPr>
      <w:rPr>
        <w:rFonts w:hint="default"/>
      </w:rPr>
    </w:lvl>
    <w:lvl w:ilvl="4">
      <w:start w:val="1"/>
      <w:numFmt w:val="decimal"/>
      <w:isLgl/>
      <w:lvlText w:val="%1.%2.%3.%4.%5"/>
      <w:lvlJc w:val="start"/>
      <w:pPr>
        <w:ind w:start="120pt" w:hanging="54pt"/>
      </w:pPr>
      <w:rPr>
        <w:rFonts w:hint="default"/>
      </w:rPr>
    </w:lvl>
    <w:lvl w:ilvl="5">
      <w:start w:val="1"/>
      <w:numFmt w:val="decimal"/>
      <w:isLgl/>
      <w:lvlText w:val="%1.%2.%3.%4.%5.%6"/>
      <w:lvlJc w:val="start"/>
      <w:pPr>
        <w:ind w:start="154.50pt" w:hanging="72pt"/>
      </w:pPr>
      <w:rPr>
        <w:rFonts w:hint="default"/>
      </w:rPr>
    </w:lvl>
    <w:lvl w:ilvl="6">
      <w:start w:val="1"/>
      <w:numFmt w:val="decimal"/>
      <w:isLgl/>
      <w:lvlText w:val="%1.%2.%3.%4.%5.%6.%7"/>
      <w:lvlJc w:val="start"/>
      <w:pPr>
        <w:ind w:start="189pt" w:hanging="90pt"/>
      </w:pPr>
      <w:rPr>
        <w:rFonts w:hint="default"/>
      </w:rPr>
    </w:lvl>
    <w:lvl w:ilvl="7">
      <w:start w:val="1"/>
      <w:numFmt w:val="decimal"/>
      <w:isLgl/>
      <w:lvlText w:val="%1.%2.%3.%4.%5.%6.%7.%8"/>
      <w:lvlJc w:val="start"/>
      <w:pPr>
        <w:ind w:start="205.50pt" w:hanging="90pt"/>
      </w:pPr>
      <w:rPr>
        <w:rFonts w:hint="default"/>
      </w:rPr>
    </w:lvl>
    <w:lvl w:ilvl="8">
      <w:start w:val="1"/>
      <w:numFmt w:val="decimal"/>
      <w:isLgl/>
      <w:lvlText w:val="%1.%2.%3.%4.%5.%6.%7.%8.%9"/>
      <w:lvlJc w:val="start"/>
      <w:pPr>
        <w:ind w:start="240pt" w:hanging="108pt"/>
      </w:pPr>
      <w:rPr>
        <w:rFonts w:hint="default"/>
      </w:rPr>
    </w:lvl>
  </w:abstractNum>
  <w:abstractNum w:abstractNumId="28" w15:restartNumberingAfterBreak="0">
    <w:nsid w:val="4DE220F2"/>
    <w:multiLevelType w:val="multilevel"/>
    <w:tmpl w:val="2E700BAC"/>
    <w:lvl w:ilvl="0">
      <w:start w:val="1"/>
      <w:numFmt w:val="decimal"/>
      <w:lvlText w:val="%1."/>
      <w:lvlJc w:val="start"/>
      <w:pPr>
        <w:ind w:start="21pt" w:hanging="21pt"/>
      </w:pPr>
      <w:rPr>
        <w:rFonts w:hint="eastAsia"/>
      </w:rPr>
    </w:lvl>
    <w:lvl w:ilvl="1">
      <w:start w:val="2"/>
      <w:numFmt w:val="decimal"/>
      <w:isLgl/>
      <w:lvlText w:val="%1.1"/>
      <w:lvlJc w:val="start"/>
      <w:pPr>
        <w:ind w:start="39.90pt" w:hanging="23.40pt"/>
      </w:pPr>
      <w:rPr>
        <w:rFonts w:hint="default"/>
      </w:rPr>
    </w:lvl>
    <w:lvl w:ilvl="2">
      <w:start w:val="1"/>
      <w:numFmt w:val="decimal"/>
      <w:lvlRestart w:val="1"/>
      <w:isLgl/>
      <w:lvlText w:val="%1.%2"/>
      <w:lvlJc w:val="start"/>
      <w:pPr>
        <w:ind w:start="69pt" w:hanging="36pt"/>
      </w:pPr>
      <w:rPr>
        <w:rFonts w:ascii="Times New Roman" w:hAnsi="Times New Roman" w:cs="Times New Roman" w:hint="default"/>
        <w:b w:val="0"/>
      </w:rPr>
    </w:lvl>
    <w:lvl w:ilvl="3">
      <w:start w:val="1"/>
      <w:numFmt w:val="decimal"/>
      <w:isLgl/>
      <w:lvlText w:val="%1.%2.%3.%4"/>
      <w:lvlJc w:val="start"/>
      <w:pPr>
        <w:ind w:start="103.50pt" w:hanging="54pt"/>
      </w:pPr>
      <w:rPr>
        <w:rFonts w:hint="default"/>
      </w:rPr>
    </w:lvl>
    <w:lvl w:ilvl="4">
      <w:start w:val="1"/>
      <w:numFmt w:val="decimal"/>
      <w:isLgl/>
      <w:lvlText w:val="%1.%2.%3.%4.%5"/>
      <w:lvlJc w:val="start"/>
      <w:pPr>
        <w:ind w:start="120pt" w:hanging="54pt"/>
      </w:pPr>
      <w:rPr>
        <w:rFonts w:hint="default"/>
      </w:rPr>
    </w:lvl>
    <w:lvl w:ilvl="5">
      <w:start w:val="1"/>
      <w:numFmt w:val="decimal"/>
      <w:isLgl/>
      <w:lvlText w:val="%1.%2.%3.%4.%5.%6"/>
      <w:lvlJc w:val="start"/>
      <w:pPr>
        <w:ind w:start="154.50pt" w:hanging="72pt"/>
      </w:pPr>
      <w:rPr>
        <w:rFonts w:hint="default"/>
      </w:rPr>
    </w:lvl>
    <w:lvl w:ilvl="6">
      <w:start w:val="1"/>
      <w:numFmt w:val="decimal"/>
      <w:isLgl/>
      <w:lvlText w:val="%1.%2.%3.%4.%5.%6.%7"/>
      <w:lvlJc w:val="start"/>
      <w:pPr>
        <w:ind w:start="189pt" w:hanging="90pt"/>
      </w:pPr>
      <w:rPr>
        <w:rFonts w:hint="default"/>
      </w:rPr>
    </w:lvl>
    <w:lvl w:ilvl="7">
      <w:start w:val="1"/>
      <w:numFmt w:val="decimal"/>
      <w:isLgl/>
      <w:lvlText w:val="%1.%2.%3.%4.%5.%6.%7.%8"/>
      <w:lvlJc w:val="start"/>
      <w:pPr>
        <w:ind w:start="205.50pt" w:hanging="90pt"/>
      </w:pPr>
      <w:rPr>
        <w:rFonts w:hint="default"/>
      </w:rPr>
    </w:lvl>
    <w:lvl w:ilvl="8">
      <w:start w:val="1"/>
      <w:numFmt w:val="decimal"/>
      <w:isLgl/>
      <w:lvlText w:val="%1.%2.%3.%4.%5.%6.%7.%8.%9"/>
      <w:lvlJc w:val="start"/>
      <w:pPr>
        <w:ind w:start="240pt" w:hanging="108pt"/>
      </w:pPr>
      <w:rPr>
        <w:rFonts w:hint="default"/>
      </w:rPr>
    </w:lvl>
  </w:abstractNum>
  <w:abstractNum w:abstractNumId="29" w15:restartNumberingAfterBreak="0">
    <w:nsid w:val="4EE85C69"/>
    <w:multiLevelType w:val="hybridMultilevel"/>
    <w:tmpl w:val="2C90EC8E"/>
    <w:lvl w:ilvl="0" w:tplc="5ABC4930">
      <w:start w:val="1"/>
      <w:numFmt w:val="upperRoman"/>
      <w:lvlText w:val="%1."/>
      <w:lvlJc w:val="start"/>
      <w:pPr>
        <w:ind w:start="137.95pt" w:hanging="36pt"/>
      </w:pPr>
      <w:rPr>
        <w:rFonts w:hint="default"/>
      </w:rPr>
    </w:lvl>
    <w:lvl w:ilvl="1" w:tplc="04090019" w:tentative="1">
      <w:start w:val="1"/>
      <w:numFmt w:val="lowerLetter"/>
      <w:lvlText w:val="%2)"/>
      <w:lvlJc w:val="start"/>
      <w:pPr>
        <w:ind w:start="143.95pt" w:hanging="21pt"/>
      </w:pPr>
    </w:lvl>
    <w:lvl w:ilvl="2" w:tplc="0409001B" w:tentative="1">
      <w:start w:val="1"/>
      <w:numFmt w:val="lowerRoman"/>
      <w:lvlText w:val="%3."/>
      <w:lvlJc w:val="end"/>
      <w:pPr>
        <w:ind w:start="164.95pt" w:hanging="21pt"/>
      </w:pPr>
    </w:lvl>
    <w:lvl w:ilvl="3" w:tplc="0409000F" w:tentative="1">
      <w:start w:val="1"/>
      <w:numFmt w:val="decimal"/>
      <w:lvlText w:val="%4."/>
      <w:lvlJc w:val="start"/>
      <w:pPr>
        <w:ind w:start="185.95pt" w:hanging="21pt"/>
      </w:pPr>
    </w:lvl>
    <w:lvl w:ilvl="4" w:tplc="04090019" w:tentative="1">
      <w:start w:val="1"/>
      <w:numFmt w:val="lowerLetter"/>
      <w:lvlText w:val="%5)"/>
      <w:lvlJc w:val="start"/>
      <w:pPr>
        <w:ind w:start="206.95pt" w:hanging="21pt"/>
      </w:pPr>
    </w:lvl>
    <w:lvl w:ilvl="5" w:tplc="0409001B" w:tentative="1">
      <w:start w:val="1"/>
      <w:numFmt w:val="lowerRoman"/>
      <w:lvlText w:val="%6."/>
      <w:lvlJc w:val="end"/>
      <w:pPr>
        <w:ind w:start="227.95pt" w:hanging="21pt"/>
      </w:pPr>
    </w:lvl>
    <w:lvl w:ilvl="6" w:tplc="0409000F" w:tentative="1">
      <w:start w:val="1"/>
      <w:numFmt w:val="decimal"/>
      <w:lvlText w:val="%7."/>
      <w:lvlJc w:val="start"/>
      <w:pPr>
        <w:ind w:start="248.95pt" w:hanging="21pt"/>
      </w:pPr>
    </w:lvl>
    <w:lvl w:ilvl="7" w:tplc="04090019" w:tentative="1">
      <w:start w:val="1"/>
      <w:numFmt w:val="lowerLetter"/>
      <w:lvlText w:val="%8)"/>
      <w:lvlJc w:val="start"/>
      <w:pPr>
        <w:ind w:start="269.95pt" w:hanging="21pt"/>
      </w:pPr>
    </w:lvl>
    <w:lvl w:ilvl="8" w:tplc="0409001B" w:tentative="1">
      <w:start w:val="1"/>
      <w:numFmt w:val="lowerRoman"/>
      <w:lvlText w:val="%9."/>
      <w:lvlJc w:val="end"/>
      <w:pPr>
        <w:ind w:start="290.95pt" w:hanging="21pt"/>
      </w:pPr>
    </w:lvl>
  </w:abstractNum>
  <w:abstractNum w:abstractNumId="30" w15:restartNumberingAfterBreak="0">
    <w:nsid w:val="513179DF"/>
    <w:multiLevelType w:val="hybridMultilevel"/>
    <w:tmpl w:val="ACBC5AB8"/>
    <w:lvl w:ilvl="0" w:tplc="33A23718">
      <w:start w:val="1"/>
      <w:numFmt w:val="decimal"/>
      <w:lvlText w:val="5.%1"/>
      <w:lvlJc w:val="start"/>
      <w:pPr>
        <w:ind w:start="49.35pt" w:hanging="21pt"/>
      </w:pPr>
      <w:rPr>
        <w:rFonts w:hint="eastAsia"/>
      </w:rPr>
    </w:lvl>
    <w:lvl w:ilvl="1" w:tplc="04090019">
      <w:start w:val="1"/>
      <w:numFmt w:val="lowerLetter"/>
      <w:lvlText w:val="%2)"/>
      <w:lvlJc w:val="start"/>
      <w:pPr>
        <w:ind w:start="70.35pt" w:hanging="21pt"/>
      </w:pPr>
    </w:lvl>
    <w:lvl w:ilvl="2" w:tplc="0409001B" w:tentative="1">
      <w:start w:val="1"/>
      <w:numFmt w:val="lowerRoman"/>
      <w:lvlText w:val="%3."/>
      <w:lvlJc w:val="end"/>
      <w:pPr>
        <w:ind w:start="91.35pt" w:hanging="21pt"/>
      </w:pPr>
    </w:lvl>
    <w:lvl w:ilvl="3" w:tplc="0409000F" w:tentative="1">
      <w:start w:val="1"/>
      <w:numFmt w:val="decimal"/>
      <w:lvlText w:val="%4."/>
      <w:lvlJc w:val="start"/>
      <w:pPr>
        <w:ind w:start="112.35pt" w:hanging="21pt"/>
      </w:pPr>
    </w:lvl>
    <w:lvl w:ilvl="4" w:tplc="04090019" w:tentative="1">
      <w:start w:val="1"/>
      <w:numFmt w:val="lowerLetter"/>
      <w:lvlText w:val="%5)"/>
      <w:lvlJc w:val="start"/>
      <w:pPr>
        <w:ind w:start="133.35pt" w:hanging="21pt"/>
      </w:pPr>
    </w:lvl>
    <w:lvl w:ilvl="5" w:tplc="0409001B" w:tentative="1">
      <w:start w:val="1"/>
      <w:numFmt w:val="lowerRoman"/>
      <w:lvlText w:val="%6."/>
      <w:lvlJc w:val="end"/>
      <w:pPr>
        <w:ind w:start="154.35pt" w:hanging="21pt"/>
      </w:pPr>
    </w:lvl>
    <w:lvl w:ilvl="6" w:tplc="0409000F" w:tentative="1">
      <w:start w:val="1"/>
      <w:numFmt w:val="decimal"/>
      <w:lvlText w:val="%7."/>
      <w:lvlJc w:val="start"/>
      <w:pPr>
        <w:ind w:start="175.35pt" w:hanging="21pt"/>
      </w:pPr>
    </w:lvl>
    <w:lvl w:ilvl="7" w:tplc="04090019" w:tentative="1">
      <w:start w:val="1"/>
      <w:numFmt w:val="lowerLetter"/>
      <w:lvlText w:val="%8)"/>
      <w:lvlJc w:val="start"/>
      <w:pPr>
        <w:ind w:start="196.35pt" w:hanging="21pt"/>
      </w:pPr>
    </w:lvl>
    <w:lvl w:ilvl="8" w:tplc="0409001B" w:tentative="1">
      <w:start w:val="1"/>
      <w:numFmt w:val="lowerRoman"/>
      <w:lvlText w:val="%9."/>
      <w:lvlJc w:val="end"/>
      <w:pPr>
        <w:ind w:start="217.35pt" w:hanging="21pt"/>
      </w:pPr>
    </w:lvl>
  </w:abstractNum>
  <w:abstractNum w:abstractNumId="31" w15:restartNumberingAfterBreak="0">
    <w:nsid w:val="51D407AE"/>
    <w:multiLevelType w:val="multilevel"/>
    <w:tmpl w:val="BC3CCC50"/>
    <w:lvl w:ilvl="0">
      <w:start w:val="5"/>
      <w:numFmt w:val="none"/>
      <w:lvlText w:val="5.2"/>
      <w:lvlJc w:val="start"/>
      <w:pPr>
        <w:ind w:start="24.75pt" w:hanging="24.75pt"/>
      </w:pPr>
      <w:rPr>
        <w:rFonts w:hAnsi="宋体" w:hint="default"/>
      </w:rPr>
    </w:lvl>
    <w:lvl w:ilvl="1">
      <w:start w:val="2"/>
      <w:numFmt w:val="decimal"/>
      <w:lvlText w:val="%14.%2.1"/>
      <w:lvlJc w:val="start"/>
      <w:pPr>
        <w:ind w:start="42.75pt" w:hanging="24.75pt"/>
      </w:pPr>
      <w:rPr>
        <w:rFonts w:hAnsi="宋体" w:hint="default"/>
      </w:rPr>
    </w:lvl>
    <w:lvl w:ilvl="2">
      <w:start w:val="1"/>
      <w:numFmt w:val="decimal"/>
      <w:lvlText w:val="4.%2.2"/>
      <w:lvlJc w:val="start"/>
      <w:pPr>
        <w:ind w:start="85.65pt" w:hanging="36pt"/>
      </w:pPr>
      <w:rPr>
        <w:rFonts w:hAnsi="宋体" w:hint="default"/>
      </w:rPr>
    </w:lvl>
    <w:lvl w:ilvl="3">
      <w:start w:val="1"/>
      <w:numFmt w:val="decimal"/>
      <w:lvlText w:val="4.%2.3"/>
      <w:lvlJc w:val="start"/>
      <w:pPr>
        <w:ind w:start="90pt" w:hanging="36pt"/>
      </w:pPr>
      <w:rPr>
        <w:rFonts w:hAnsi="宋体" w:hint="default"/>
      </w:rPr>
    </w:lvl>
    <w:lvl w:ilvl="4">
      <w:start w:val="1"/>
      <w:numFmt w:val="decimal"/>
      <w:lvlText w:val="%15.2.4"/>
      <w:lvlJc w:val="start"/>
      <w:pPr>
        <w:ind w:start="126pt" w:hanging="54pt"/>
      </w:pPr>
      <w:rPr>
        <w:rFonts w:hAnsi="宋体" w:hint="default"/>
      </w:rPr>
    </w:lvl>
    <w:lvl w:ilvl="5">
      <w:start w:val="1"/>
      <w:numFmt w:val="decimal"/>
      <w:lvlText w:val="%15.2.5"/>
      <w:lvlJc w:val="start"/>
      <w:pPr>
        <w:ind w:start="144pt" w:hanging="54pt"/>
      </w:pPr>
      <w:rPr>
        <w:rFonts w:hAnsi="宋体" w:hint="default"/>
      </w:rPr>
    </w:lvl>
    <w:lvl w:ilvl="6">
      <w:start w:val="1"/>
      <w:numFmt w:val="decimal"/>
      <w:lvlText w:val="%15.2.6"/>
      <w:lvlJc w:val="start"/>
      <w:pPr>
        <w:ind w:start="180pt" w:hanging="72pt"/>
      </w:pPr>
      <w:rPr>
        <w:rFonts w:hAnsi="宋体" w:hint="default"/>
      </w:rPr>
    </w:lvl>
    <w:lvl w:ilvl="7">
      <w:start w:val="1"/>
      <w:numFmt w:val="decimal"/>
      <w:lvlText w:val="%15.2.7"/>
      <w:lvlJc w:val="start"/>
      <w:pPr>
        <w:ind w:start="198pt" w:hanging="72pt"/>
      </w:pPr>
      <w:rPr>
        <w:rFonts w:hAnsi="宋体" w:hint="default"/>
      </w:rPr>
    </w:lvl>
    <w:lvl w:ilvl="8">
      <w:start w:val="1"/>
      <w:numFmt w:val="decimal"/>
      <w:lvlText w:val="%15.2.8"/>
      <w:lvlJc w:val="start"/>
      <w:pPr>
        <w:ind w:start="234pt" w:hanging="90pt"/>
      </w:pPr>
      <w:rPr>
        <w:rFonts w:hAnsi="宋体" w:hint="default"/>
      </w:rPr>
    </w:lvl>
  </w:abstractNum>
  <w:abstractNum w:abstractNumId="32" w15:restartNumberingAfterBreak="0">
    <w:nsid w:val="547427D8"/>
    <w:multiLevelType w:val="multilevel"/>
    <w:tmpl w:val="951E1AE8"/>
    <w:lvl w:ilvl="0">
      <w:start w:val="6"/>
      <w:numFmt w:val="decimal"/>
      <w:lvlText w:val="%1"/>
      <w:lvlJc w:val="start"/>
      <w:pPr>
        <w:ind w:start="24pt" w:hanging="24pt"/>
      </w:pPr>
      <w:rPr>
        <w:rFonts w:hint="default"/>
      </w:rPr>
    </w:lvl>
    <w:lvl w:ilvl="1">
      <w:start w:val="4"/>
      <w:numFmt w:val="decimal"/>
      <w:lvlText w:val="%1.%2"/>
      <w:lvlJc w:val="start"/>
      <w:pPr>
        <w:ind w:start="40.50pt" w:hanging="24pt"/>
      </w:pPr>
      <w:rPr>
        <w:rFonts w:hint="default"/>
      </w:rPr>
    </w:lvl>
    <w:lvl w:ilvl="2">
      <w:start w:val="1"/>
      <w:numFmt w:val="decimal"/>
      <w:lvlText w:val="%1.7.%3"/>
      <w:lvlJc w:val="start"/>
      <w:pPr>
        <w:ind w:start="69pt" w:hanging="36pt"/>
      </w:pPr>
      <w:rPr>
        <w:rFonts w:hint="default"/>
      </w:rPr>
    </w:lvl>
    <w:lvl w:ilvl="3">
      <w:start w:val="1"/>
      <w:numFmt w:val="none"/>
      <w:lvlText w:val="6.5.2"/>
      <w:lvlJc w:val="start"/>
      <w:pPr>
        <w:ind w:start="85.50pt" w:hanging="36pt"/>
      </w:pPr>
      <w:rPr>
        <w:rFonts w:hint="default"/>
      </w:rPr>
    </w:lvl>
    <w:lvl w:ilvl="4">
      <w:start w:val="1"/>
      <w:numFmt w:val="decimal"/>
      <w:lvlText w:val="%1.%2.%3.%4.%5"/>
      <w:lvlJc w:val="start"/>
      <w:pPr>
        <w:ind w:start="120pt" w:hanging="54pt"/>
      </w:pPr>
      <w:rPr>
        <w:rFonts w:hint="default"/>
      </w:rPr>
    </w:lvl>
    <w:lvl w:ilvl="5">
      <w:start w:val="1"/>
      <w:numFmt w:val="decimal"/>
      <w:lvlText w:val="%1.%2.%3.%4.%5.%6"/>
      <w:lvlJc w:val="start"/>
      <w:pPr>
        <w:ind w:start="136.50pt" w:hanging="54pt"/>
      </w:pPr>
      <w:rPr>
        <w:rFonts w:hint="default"/>
      </w:rPr>
    </w:lvl>
    <w:lvl w:ilvl="6">
      <w:start w:val="1"/>
      <w:numFmt w:val="decimal"/>
      <w:lvlText w:val="%1.%2.%3.%4.%5.%6.%7"/>
      <w:lvlJc w:val="start"/>
      <w:pPr>
        <w:ind w:start="171pt" w:hanging="72pt"/>
      </w:pPr>
      <w:rPr>
        <w:rFonts w:hint="default"/>
      </w:rPr>
    </w:lvl>
    <w:lvl w:ilvl="7">
      <w:start w:val="1"/>
      <w:numFmt w:val="decimal"/>
      <w:lvlText w:val="%1.%2.%3.%4.%5.%6.%7.%8"/>
      <w:lvlJc w:val="start"/>
      <w:pPr>
        <w:ind w:start="187.50pt" w:hanging="72pt"/>
      </w:pPr>
      <w:rPr>
        <w:rFonts w:hint="default"/>
      </w:rPr>
    </w:lvl>
    <w:lvl w:ilvl="8">
      <w:start w:val="1"/>
      <w:numFmt w:val="decimal"/>
      <w:lvlText w:val="%1.%2.%3.%4.%5.%6.%7.%8.%9"/>
      <w:lvlJc w:val="start"/>
      <w:pPr>
        <w:ind w:start="222pt" w:hanging="90pt"/>
      </w:pPr>
      <w:rPr>
        <w:rFonts w:hint="default"/>
      </w:rPr>
    </w:lvl>
  </w:abstractNum>
  <w:abstractNum w:abstractNumId="33" w15:restartNumberingAfterBreak="0">
    <w:nsid w:val="54836994"/>
    <w:multiLevelType w:val="multilevel"/>
    <w:tmpl w:val="3C4223E6"/>
    <w:lvl w:ilvl="0">
      <w:start w:val="5"/>
      <w:numFmt w:val="none"/>
      <w:lvlText w:val="5.2"/>
      <w:lvlJc w:val="start"/>
      <w:pPr>
        <w:ind w:start="24.75pt" w:hanging="24.75pt"/>
      </w:pPr>
      <w:rPr>
        <w:rFonts w:hAnsi="宋体" w:hint="default"/>
      </w:rPr>
    </w:lvl>
    <w:lvl w:ilvl="1">
      <w:start w:val="2"/>
      <w:numFmt w:val="decimal"/>
      <w:lvlText w:val="%15.%2.1"/>
      <w:lvlJc w:val="start"/>
      <w:pPr>
        <w:ind w:start="67.30pt" w:hanging="24.75pt"/>
      </w:pPr>
      <w:rPr>
        <w:rFonts w:hAnsi="宋体" w:hint="default"/>
      </w:rPr>
    </w:lvl>
    <w:lvl w:ilvl="2">
      <w:start w:val="1"/>
      <w:numFmt w:val="decimal"/>
      <w:lvlText w:val="5.%2.2"/>
      <w:lvlJc w:val="start"/>
      <w:pPr>
        <w:ind w:start="72pt" w:hanging="36pt"/>
      </w:pPr>
      <w:rPr>
        <w:rFonts w:hAnsi="宋体" w:hint="default"/>
      </w:rPr>
    </w:lvl>
    <w:lvl w:ilvl="3">
      <w:start w:val="1"/>
      <w:numFmt w:val="decimal"/>
      <w:lvlText w:val="5.%2.3"/>
      <w:lvlJc w:val="start"/>
      <w:pPr>
        <w:ind w:start="90pt" w:hanging="36pt"/>
      </w:pPr>
      <w:rPr>
        <w:rFonts w:hAnsi="宋体" w:hint="default"/>
      </w:rPr>
    </w:lvl>
    <w:lvl w:ilvl="4">
      <w:start w:val="1"/>
      <w:numFmt w:val="decimal"/>
      <w:lvlText w:val="%15.2.4"/>
      <w:lvlJc w:val="start"/>
      <w:pPr>
        <w:ind w:start="103.65pt" w:hanging="54pt"/>
      </w:pPr>
      <w:rPr>
        <w:rFonts w:hAnsi="宋体" w:hint="default"/>
      </w:rPr>
    </w:lvl>
    <w:lvl w:ilvl="5">
      <w:start w:val="1"/>
      <w:numFmt w:val="decimal"/>
      <w:lvlText w:val="%15.2.5"/>
      <w:lvlJc w:val="start"/>
      <w:pPr>
        <w:ind w:start="144pt" w:hanging="54pt"/>
      </w:pPr>
      <w:rPr>
        <w:rFonts w:hAnsi="宋体" w:hint="default"/>
      </w:rPr>
    </w:lvl>
    <w:lvl w:ilvl="6">
      <w:start w:val="1"/>
      <w:numFmt w:val="decimal"/>
      <w:lvlText w:val="%15.2.6"/>
      <w:lvlJc w:val="start"/>
      <w:pPr>
        <w:ind w:start="121.65pt" w:hanging="72pt"/>
      </w:pPr>
      <w:rPr>
        <w:rFonts w:hAnsi="宋体" w:hint="default"/>
      </w:rPr>
    </w:lvl>
    <w:lvl w:ilvl="7">
      <w:start w:val="1"/>
      <w:numFmt w:val="decimal"/>
      <w:lvlText w:val="%15.2.7"/>
      <w:lvlJc w:val="start"/>
      <w:pPr>
        <w:ind w:start="198pt" w:hanging="72pt"/>
      </w:pPr>
      <w:rPr>
        <w:rFonts w:hAnsi="宋体" w:hint="default"/>
      </w:rPr>
    </w:lvl>
    <w:lvl w:ilvl="8">
      <w:start w:val="1"/>
      <w:numFmt w:val="decimal"/>
      <w:lvlText w:val="%15.2.8"/>
      <w:lvlJc w:val="start"/>
      <w:pPr>
        <w:ind w:start="234pt" w:hanging="90pt"/>
      </w:pPr>
      <w:rPr>
        <w:rFonts w:hAnsi="宋体" w:hint="default"/>
      </w:rPr>
    </w:lvl>
  </w:abstractNum>
  <w:abstractNum w:abstractNumId="34" w15:restartNumberingAfterBreak="0">
    <w:nsid w:val="54BC01C1"/>
    <w:multiLevelType w:val="multilevel"/>
    <w:tmpl w:val="46C68E6A"/>
    <w:lvl w:ilvl="0">
      <w:start w:val="1"/>
      <w:numFmt w:val="decimal"/>
      <w:lvlText w:val="%1."/>
      <w:lvlJc w:val="start"/>
      <w:pPr>
        <w:ind w:start="21pt" w:hanging="21pt"/>
      </w:pPr>
      <w:rPr>
        <w:rFonts w:hint="eastAsia"/>
      </w:rPr>
    </w:lvl>
    <w:lvl w:ilvl="1">
      <w:start w:val="2"/>
      <w:numFmt w:val="none"/>
      <w:isLgl/>
      <w:lvlText w:val="3.1"/>
      <w:lvlJc w:val="start"/>
      <w:pPr>
        <w:ind w:start="39.90pt" w:hanging="23.40pt"/>
      </w:pPr>
      <w:rPr>
        <w:rFonts w:hint="default"/>
      </w:rPr>
    </w:lvl>
    <w:lvl w:ilvl="2">
      <w:start w:val="1"/>
      <w:numFmt w:val="none"/>
      <w:lvlRestart w:val="1"/>
      <w:isLgl/>
      <w:lvlText w:val="3.2"/>
      <w:lvlJc w:val="start"/>
      <w:pPr>
        <w:ind w:start="69pt" w:hanging="36pt"/>
      </w:pPr>
      <w:rPr>
        <w:rFonts w:ascii="Times New Roman" w:hAnsi="Times New Roman" w:cs="Times New Roman" w:hint="default"/>
        <w:b w:val="0"/>
      </w:rPr>
    </w:lvl>
    <w:lvl w:ilvl="3">
      <w:start w:val="1"/>
      <w:numFmt w:val="decimal"/>
      <w:isLgl/>
      <w:lvlText w:val="%1.%2.%3.%4"/>
      <w:lvlJc w:val="start"/>
      <w:pPr>
        <w:ind w:start="103.50pt" w:hanging="54pt"/>
      </w:pPr>
      <w:rPr>
        <w:rFonts w:hint="default"/>
      </w:rPr>
    </w:lvl>
    <w:lvl w:ilvl="4">
      <w:start w:val="1"/>
      <w:numFmt w:val="decimal"/>
      <w:isLgl/>
      <w:lvlText w:val="%1.%2.%3.%4.%5"/>
      <w:lvlJc w:val="start"/>
      <w:pPr>
        <w:ind w:start="120pt" w:hanging="54pt"/>
      </w:pPr>
      <w:rPr>
        <w:rFonts w:hint="default"/>
      </w:rPr>
    </w:lvl>
    <w:lvl w:ilvl="5">
      <w:start w:val="1"/>
      <w:numFmt w:val="decimal"/>
      <w:isLgl/>
      <w:lvlText w:val="%1.%2.%3.%4.%5.%6"/>
      <w:lvlJc w:val="start"/>
      <w:pPr>
        <w:ind w:start="154.50pt" w:hanging="72pt"/>
      </w:pPr>
      <w:rPr>
        <w:rFonts w:hint="default"/>
      </w:rPr>
    </w:lvl>
    <w:lvl w:ilvl="6">
      <w:start w:val="1"/>
      <w:numFmt w:val="decimal"/>
      <w:isLgl/>
      <w:lvlText w:val="%1.%2.%3.%4.%5.%6.%7"/>
      <w:lvlJc w:val="start"/>
      <w:pPr>
        <w:ind w:start="189pt" w:hanging="90pt"/>
      </w:pPr>
      <w:rPr>
        <w:rFonts w:hint="default"/>
      </w:rPr>
    </w:lvl>
    <w:lvl w:ilvl="7">
      <w:start w:val="1"/>
      <w:numFmt w:val="decimal"/>
      <w:isLgl/>
      <w:lvlText w:val="%1.%2.%3.%4.%5.%6.%7.%8"/>
      <w:lvlJc w:val="start"/>
      <w:pPr>
        <w:ind w:start="205.50pt" w:hanging="90pt"/>
      </w:pPr>
      <w:rPr>
        <w:rFonts w:hint="default"/>
      </w:rPr>
    </w:lvl>
    <w:lvl w:ilvl="8">
      <w:start w:val="1"/>
      <w:numFmt w:val="decimal"/>
      <w:isLgl/>
      <w:lvlText w:val="%1.%2.%3.%4.%5.%6.%7.%8.%9"/>
      <w:lvlJc w:val="start"/>
      <w:pPr>
        <w:ind w:start="240pt" w:hanging="108pt"/>
      </w:pPr>
      <w:rPr>
        <w:rFonts w:hint="default"/>
      </w:rPr>
    </w:lvl>
  </w:abstractNum>
  <w:abstractNum w:abstractNumId="35" w15:restartNumberingAfterBreak="0">
    <w:nsid w:val="59EA2E6E"/>
    <w:multiLevelType w:val="multilevel"/>
    <w:tmpl w:val="9C1418FA"/>
    <w:lvl w:ilvl="0">
      <w:start w:val="6"/>
      <w:numFmt w:val="decimal"/>
      <w:lvlText w:val="%1"/>
      <w:lvlJc w:val="start"/>
      <w:pPr>
        <w:ind w:start="24pt" w:hanging="24pt"/>
      </w:pPr>
      <w:rPr>
        <w:rFonts w:hint="default"/>
      </w:rPr>
    </w:lvl>
    <w:lvl w:ilvl="1">
      <w:start w:val="4"/>
      <w:numFmt w:val="decimal"/>
      <w:lvlText w:val="%1.%2"/>
      <w:lvlJc w:val="start"/>
      <w:pPr>
        <w:ind w:start="40.50pt" w:hanging="24pt"/>
      </w:pPr>
      <w:rPr>
        <w:rFonts w:hint="default"/>
      </w:rPr>
    </w:lvl>
    <w:lvl w:ilvl="2">
      <w:start w:val="1"/>
      <w:numFmt w:val="decimal"/>
      <w:lvlText w:val="%1.8.%3"/>
      <w:lvlJc w:val="start"/>
      <w:pPr>
        <w:ind w:start="69pt" w:hanging="36pt"/>
      </w:pPr>
      <w:rPr>
        <w:rFonts w:hint="default"/>
      </w:rPr>
    </w:lvl>
    <w:lvl w:ilvl="3">
      <w:start w:val="1"/>
      <w:numFmt w:val="none"/>
      <w:lvlText w:val="6.5.2"/>
      <w:lvlJc w:val="start"/>
      <w:pPr>
        <w:ind w:start="85.50pt" w:hanging="36pt"/>
      </w:pPr>
      <w:rPr>
        <w:rFonts w:hint="default"/>
      </w:rPr>
    </w:lvl>
    <w:lvl w:ilvl="4">
      <w:start w:val="1"/>
      <w:numFmt w:val="decimal"/>
      <w:lvlText w:val="%1.%2.%3.%4.%5"/>
      <w:lvlJc w:val="start"/>
      <w:pPr>
        <w:ind w:start="120pt" w:hanging="54pt"/>
      </w:pPr>
      <w:rPr>
        <w:rFonts w:hint="default"/>
      </w:rPr>
    </w:lvl>
    <w:lvl w:ilvl="5">
      <w:start w:val="1"/>
      <w:numFmt w:val="decimal"/>
      <w:lvlText w:val="%1.%2.%3.%4.%5.%6"/>
      <w:lvlJc w:val="start"/>
      <w:pPr>
        <w:ind w:start="136.50pt" w:hanging="54pt"/>
      </w:pPr>
      <w:rPr>
        <w:rFonts w:hint="default"/>
      </w:rPr>
    </w:lvl>
    <w:lvl w:ilvl="6">
      <w:start w:val="1"/>
      <w:numFmt w:val="decimal"/>
      <w:lvlText w:val="%1.%2.%3.%4.%5.%6.%7"/>
      <w:lvlJc w:val="start"/>
      <w:pPr>
        <w:ind w:start="171pt" w:hanging="72pt"/>
      </w:pPr>
      <w:rPr>
        <w:rFonts w:hint="default"/>
      </w:rPr>
    </w:lvl>
    <w:lvl w:ilvl="7">
      <w:start w:val="1"/>
      <w:numFmt w:val="decimal"/>
      <w:lvlText w:val="%1.%2.%3.%4.%5.%6.%7.%8"/>
      <w:lvlJc w:val="start"/>
      <w:pPr>
        <w:ind w:start="187.50pt" w:hanging="72pt"/>
      </w:pPr>
      <w:rPr>
        <w:rFonts w:hint="default"/>
      </w:rPr>
    </w:lvl>
    <w:lvl w:ilvl="8">
      <w:start w:val="1"/>
      <w:numFmt w:val="decimal"/>
      <w:lvlText w:val="%1.%2.%3.%4.%5.%6.%7.%8.%9"/>
      <w:lvlJc w:val="start"/>
      <w:pPr>
        <w:ind w:start="222pt" w:hanging="90pt"/>
      </w:pPr>
      <w:rPr>
        <w:rFonts w:hint="default"/>
      </w:rPr>
    </w:lvl>
  </w:abstractNum>
  <w:abstractNum w:abstractNumId="36" w15:restartNumberingAfterBreak="0">
    <w:nsid w:val="5BC90873"/>
    <w:multiLevelType w:val="multilevel"/>
    <w:tmpl w:val="2E700BAC"/>
    <w:lvl w:ilvl="0">
      <w:start w:val="1"/>
      <w:numFmt w:val="decimal"/>
      <w:lvlText w:val="%1."/>
      <w:lvlJc w:val="start"/>
      <w:pPr>
        <w:ind w:start="21pt" w:hanging="21pt"/>
      </w:pPr>
      <w:rPr>
        <w:rFonts w:hint="eastAsia"/>
      </w:rPr>
    </w:lvl>
    <w:lvl w:ilvl="1">
      <w:start w:val="2"/>
      <w:numFmt w:val="decimal"/>
      <w:isLgl/>
      <w:lvlText w:val="%1.1"/>
      <w:lvlJc w:val="start"/>
      <w:pPr>
        <w:ind w:start="39.90pt" w:hanging="23.40pt"/>
      </w:pPr>
      <w:rPr>
        <w:rFonts w:hint="default"/>
      </w:rPr>
    </w:lvl>
    <w:lvl w:ilvl="2">
      <w:start w:val="1"/>
      <w:numFmt w:val="decimal"/>
      <w:lvlRestart w:val="1"/>
      <w:isLgl/>
      <w:lvlText w:val="%1.%2"/>
      <w:lvlJc w:val="start"/>
      <w:pPr>
        <w:ind w:start="69pt" w:hanging="36pt"/>
      </w:pPr>
      <w:rPr>
        <w:rFonts w:ascii="Times New Roman" w:hAnsi="Times New Roman" w:cs="Times New Roman" w:hint="default"/>
        <w:b w:val="0"/>
      </w:rPr>
    </w:lvl>
    <w:lvl w:ilvl="3">
      <w:start w:val="1"/>
      <w:numFmt w:val="decimal"/>
      <w:isLgl/>
      <w:lvlText w:val="%1.%2.%3.%4"/>
      <w:lvlJc w:val="start"/>
      <w:pPr>
        <w:ind w:start="103.50pt" w:hanging="54pt"/>
      </w:pPr>
      <w:rPr>
        <w:rFonts w:hint="default"/>
      </w:rPr>
    </w:lvl>
    <w:lvl w:ilvl="4">
      <w:start w:val="1"/>
      <w:numFmt w:val="decimal"/>
      <w:isLgl/>
      <w:lvlText w:val="%1.%2.%3.%4.%5"/>
      <w:lvlJc w:val="start"/>
      <w:pPr>
        <w:ind w:start="120pt" w:hanging="54pt"/>
      </w:pPr>
      <w:rPr>
        <w:rFonts w:hint="default"/>
      </w:rPr>
    </w:lvl>
    <w:lvl w:ilvl="5">
      <w:start w:val="1"/>
      <w:numFmt w:val="decimal"/>
      <w:isLgl/>
      <w:lvlText w:val="%1.%2.%3.%4.%5.%6"/>
      <w:lvlJc w:val="start"/>
      <w:pPr>
        <w:ind w:start="154.50pt" w:hanging="72pt"/>
      </w:pPr>
      <w:rPr>
        <w:rFonts w:hint="default"/>
      </w:rPr>
    </w:lvl>
    <w:lvl w:ilvl="6">
      <w:start w:val="1"/>
      <w:numFmt w:val="decimal"/>
      <w:isLgl/>
      <w:lvlText w:val="%1.%2.%3.%4.%5.%6.%7"/>
      <w:lvlJc w:val="start"/>
      <w:pPr>
        <w:ind w:start="189pt" w:hanging="90pt"/>
      </w:pPr>
      <w:rPr>
        <w:rFonts w:hint="default"/>
      </w:rPr>
    </w:lvl>
    <w:lvl w:ilvl="7">
      <w:start w:val="1"/>
      <w:numFmt w:val="decimal"/>
      <w:isLgl/>
      <w:lvlText w:val="%1.%2.%3.%4.%5.%6.%7.%8"/>
      <w:lvlJc w:val="start"/>
      <w:pPr>
        <w:ind w:start="205.50pt" w:hanging="90pt"/>
      </w:pPr>
      <w:rPr>
        <w:rFonts w:hint="default"/>
      </w:rPr>
    </w:lvl>
    <w:lvl w:ilvl="8">
      <w:start w:val="1"/>
      <w:numFmt w:val="decimal"/>
      <w:isLgl/>
      <w:lvlText w:val="%1.%2.%3.%4.%5.%6.%7.%8.%9"/>
      <w:lvlJc w:val="start"/>
      <w:pPr>
        <w:ind w:start="240pt" w:hanging="108pt"/>
      </w:pPr>
      <w:rPr>
        <w:rFonts w:hint="default"/>
      </w:rPr>
    </w:lvl>
  </w:abstractNum>
  <w:abstractNum w:abstractNumId="37" w15:restartNumberingAfterBreak="0">
    <w:nsid w:val="5DBB1E67"/>
    <w:multiLevelType w:val="multilevel"/>
    <w:tmpl w:val="969EA8AA"/>
    <w:lvl w:ilvl="0">
      <w:start w:val="5"/>
      <w:numFmt w:val="decimal"/>
      <w:lvlText w:val="%1"/>
      <w:lvlJc w:val="start"/>
      <w:pPr>
        <w:ind w:start="24pt" w:hanging="24pt"/>
      </w:pPr>
      <w:rPr>
        <w:rFonts w:hint="default"/>
      </w:rPr>
    </w:lvl>
    <w:lvl w:ilvl="1">
      <w:start w:val="1"/>
      <w:numFmt w:val="decimal"/>
      <w:lvlText w:val="%1.2"/>
      <w:lvlJc w:val="start"/>
      <w:pPr>
        <w:ind w:start="58.50pt" w:hanging="24pt"/>
      </w:pPr>
      <w:rPr>
        <w:rFonts w:hint="default"/>
      </w:rPr>
    </w:lvl>
    <w:lvl w:ilvl="2">
      <w:start w:val="2"/>
      <w:numFmt w:val="decimal"/>
      <w:lvlText w:val="%1.%2.%3"/>
      <w:lvlJc w:val="start"/>
      <w:pPr>
        <w:ind w:start="105pt" w:hanging="36pt"/>
      </w:pPr>
      <w:rPr>
        <w:rFonts w:hint="default"/>
      </w:rPr>
    </w:lvl>
    <w:lvl w:ilvl="3">
      <w:start w:val="1"/>
      <w:numFmt w:val="decimal"/>
      <w:lvlText w:val="%1.%2.%3.%4"/>
      <w:lvlJc w:val="start"/>
      <w:pPr>
        <w:ind w:start="139.50pt" w:hanging="36pt"/>
      </w:pPr>
      <w:rPr>
        <w:rFonts w:hint="default"/>
      </w:rPr>
    </w:lvl>
    <w:lvl w:ilvl="4">
      <w:start w:val="1"/>
      <w:numFmt w:val="decimal"/>
      <w:lvlText w:val="%1.%2.%3.%4.%5"/>
      <w:lvlJc w:val="start"/>
      <w:pPr>
        <w:ind w:start="192pt" w:hanging="54pt"/>
      </w:pPr>
      <w:rPr>
        <w:rFonts w:hint="default"/>
      </w:rPr>
    </w:lvl>
    <w:lvl w:ilvl="5">
      <w:start w:val="1"/>
      <w:numFmt w:val="decimal"/>
      <w:lvlText w:val="%1.%2.%3.%4.%5.%6"/>
      <w:lvlJc w:val="start"/>
      <w:pPr>
        <w:ind w:start="226.50pt" w:hanging="54pt"/>
      </w:pPr>
      <w:rPr>
        <w:rFonts w:hint="default"/>
      </w:rPr>
    </w:lvl>
    <w:lvl w:ilvl="6">
      <w:start w:val="1"/>
      <w:numFmt w:val="decimal"/>
      <w:lvlText w:val="%1.%2.%3.%4.%5.%6.%7"/>
      <w:lvlJc w:val="start"/>
      <w:pPr>
        <w:ind w:start="279pt" w:hanging="72pt"/>
      </w:pPr>
      <w:rPr>
        <w:rFonts w:hint="default"/>
      </w:rPr>
    </w:lvl>
    <w:lvl w:ilvl="7">
      <w:start w:val="1"/>
      <w:numFmt w:val="decimal"/>
      <w:lvlText w:val="%1.%2.%3.%4.%5.%6.%7.%8"/>
      <w:lvlJc w:val="start"/>
      <w:pPr>
        <w:ind w:start="313.50pt" w:hanging="72pt"/>
      </w:pPr>
      <w:rPr>
        <w:rFonts w:hint="default"/>
      </w:rPr>
    </w:lvl>
    <w:lvl w:ilvl="8">
      <w:start w:val="1"/>
      <w:numFmt w:val="decimal"/>
      <w:lvlText w:val="%1.%2.%3.%4.%5.%6.%7.%8.%9"/>
      <w:lvlJc w:val="start"/>
      <w:pPr>
        <w:ind w:start="366pt" w:hanging="90pt"/>
      </w:pPr>
      <w:rPr>
        <w:rFonts w:hint="default"/>
      </w:rPr>
    </w:lvl>
  </w:abstractNum>
  <w:abstractNum w:abstractNumId="38" w15:restartNumberingAfterBreak="0">
    <w:nsid w:val="5E193D22"/>
    <w:multiLevelType w:val="multilevel"/>
    <w:tmpl w:val="9F6EED42"/>
    <w:lvl w:ilvl="0">
      <w:start w:val="1"/>
      <w:numFmt w:val="none"/>
      <w:lvlText w:val="3."/>
      <w:lvlJc w:val="start"/>
      <w:pPr>
        <w:ind w:start="21pt" w:hanging="21pt"/>
      </w:pPr>
      <w:rPr>
        <w:rFonts w:hint="eastAsia"/>
      </w:rPr>
    </w:lvl>
    <w:lvl w:ilvl="1">
      <w:start w:val="2"/>
      <w:numFmt w:val="none"/>
      <w:isLgl/>
      <w:lvlText w:val="3.1"/>
      <w:lvlJc w:val="start"/>
      <w:pPr>
        <w:ind w:start="39.90pt" w:hanging="23.40pt"/>
      </w:pPr>
      <w:rPr>
        <w:rFonts w:hint="default"/>
      </w:rPr>
    </w:lvl>
    <w:lvl w:ilvl="2">
      <w:start w:val="1"/>
      <w:numFmt w:val="decimal"/>
      <w:lvlRestart w:val="1"/>
      <w:isLgl/>
      <w:lvlText w:val="%1.2.%3"/>
      <w:lvlJc w:val="start"/>
      <w:pPr>
        <w:ind w:start="69pt" w:hanging="36pt"/>
      </w:pPr>
      <w:rPr>
        <w:rFonts w:ascii="Times New Roman" w:hAnsi="Times New Roman" w:cs="Times New Roman" w:hint="default"/>
        <w:b w:val="0"/>
      </w:rPr>
    </w:lvl>
    <w:lvl w:ilvl="3">
      <w:start w:val="1"/>
      <w:numFmt w:val="decimal"/>
      <w:isLgl/>
      <w:lvlText w:val="%1.%2.%3.%4"/>
      <w:lvlJc w:val="start"/>
      <w:pPr>
        <w:ind w:start="103.50pt" w:hanging="54pt"/>
      </w:pPr>
      <w:rPr>
        <w:rFonts w:hint="default"/>
      </w:rPr>
    </w:lvl>
    <w:lvl w:ilvl="4">
      <w:start w:val="1"/>
      <w:numFmt w:val="decimal"/>
      <w:isLgl/>
      <w:lvlText w:val="%1.%2.%3.%4.%5"/>
      <w:lvlJc w:val="start"/>
      <w:pPr>
        <w:ind w:start="120pt" w:hanging="54pt"/>
      </w:pPr>
      <w:rPr>
        <w:rFonts w:hint="default"/>
      </w:rPr>
    </w:lvl>
    <w:lvl w:ilvl="5">
      <w:start w:val="1"/>
      <w:numFmt w:val="decimal"/>
      <w:isLgl/>
      <w:lvlText w:val="%1.%2.%3.%4.%5.%6"/>
      <w:lvlJc w:val="start"/>
      <w:pPr>
        <w:ind w:start="154.50pt" w:hanging="72pt"/>
      </w:pPr>
      <w:rPr>
        <w:rFonts w:hint="default"/>
      </w:rPr>
    </w:lvl>
    <w:lvl w:ilvl="6">
      <w:start w:val="1"/>
      <w:numFmt w:val="decimal"/>
      <w:isLgl/>
      <w:lvlText w:val="%1.%2.%3.%4.%5.%6.%7"/>
      <w:lvlJc w:val="start"/>
      <w:pPr>
        <w:ind w:start="189pt" w:hanging="90pt"/>
      </w:pPr>
      <w:rPr>
        <w:rFonts w:hint="default"/>
      </w:rPr>
    </w:lvl>
    <w:lvl w:ilvl="7">
      <w:start w:val="1"/>
      <w:numFmt w:val="decimal"/>
      <w:isLgl/>
      <w:lvlText w:val="%1.%2.%3.%4.%5.%6.%7.%8"/>
      <w:lvlJc w:val="start"/>
      <w:pPr>
        <w:ind w:start="205.50pt" w:hanging="90pt"/>
      </w:pPr>
      <w:rPr>
        <w:rFonts w:hint="default"/>
      </w:rPr>
    </w:lvl>
    <w:lvl w:ilvl="8">
      <w:start w:val="1"/>
      <w:numFmt w:val="decimal"/>
      <w:isLgl/>
      <w:lvlText w:val="%1.%2.%3.%4.%5.%6.%7.%8.%9"/>
      <w:lvlJc w:val="start"/>
      <w:pPr>
        <w:ind w:start="240pt" w:hanging="108pt"/>
      </w:pPr>
      <w:rPr>
        <w:rFonts w:hint="default"/>
      </w:rPr>
    </w:lvl>
  </w:abstractNum>
  <w:abstractNum w:abstractNumId="39" w15:restartNumberingAfterBreak="0">
    <w:nsid w:val="627033AB"/>
    <w:multiLevelType w:val="multilevel"/>
    <w:tmpl w:val="BB3EBDA2"/>
    <w:lvl w:ilvl="0">
      <w:start w:val="5"/>
      <w:numFmt w:val="none"/>
      <w:lvlText w:val="5.2"/>
      <w:lvlJc w:val="start"/>
      <w:pPr>
        <w:ind w:start="24.75pt" w:hanging="24.75pt"/>
      </w:pPr>
      <w:rPr>
        <w:rFonts w:hAnsi="宋体" w:hint="default"/>
      </w:rPr>
    </w:lvl>
    <w:lvl w:ilvl="1">
      <w:start w:val="2"/>
      <w:numFmt w:val="none"/>
      <w:lvlText w:val="5.1.1"/>
      <w:lvlJc w:val="start"/>
      <w:pPr>
        <w:ind w:start="123.95pt" w:hanging="24.75pt"/>
      </w:pPr>
      <w:rPr>
        <w:rFonts w:hAnsi="宋体" w:hint="default"/>
      </w:rPr>
    </w:lvl>
    <w:lvl w:ilvl="2">
      <w:start w:val="1"/>
      <w:numFmt w:val="none"/>
      <w:lvlText w:val="5.1.2"/>
      <w:lvlJc w:val="start"/>
      <w:pPr>
        <w:ind w:start="85.65pt" w:hanging="36pt"/>
      </w:pPr>
      <w:rPr>
        <w:rFonts w:hAnsi="宋体" w:hint="default"/>
      </w:rPr>
    </w:lvl>
    <w:lvl w:ilvl="3">
      <w:start w:val="1"/>
      <w:numFmt w:val="decimal"/>
      <w:lvlText w:val="4.%2.3"/>
      <w:lvlJc w:val="start"/>
      <w:pPr>
        <w:ind w:start="90pt" w:hanging="36pt"/>
      </w:pPr>
      <w:rPr>
        <w:rFonts w:hAnsi="宋体" w:hint="default"/>
      </w:rPr>
    </w:lvl>
    <w:lvl w:ilvl="4">
      <w:start w:val="1"/>
      <w:numFmt w:val="decimal"/>
      <w:lvlText w:val="%15.2.4"/>
      <w:lvlJc w:val="start"/>
      <w:pPr>
        <w:ind w:start="126pt" w:hanging="54pt"/>
      </w:pPr>
      <w:rPr>
        <w:rFonts w:hAnsi="宋体" w:hint="default"/>
      </w:rPr>
    </w:lvl>
    <w:lvl w:ilvl="5">
      <w:start w:val="1"/>
      <w:numFmt w:val="decimal"/>
      <w:lvlText w:val="%15.2.5"/>
      <w:lvlJc w:val="start"/>
      <w:pPr>
        <w:ind w:start="144pt" w:hanging="54pt"/>
      </w:pPr>
      <w:rPr>
        <w:rFonts w:hAnsi="宋体" w:hint="default"/>
      </w:rPr>
    </w:lvl>
    <w:lvl w:ilvl="6">
      <w:start w:val="1"/>
      <w:numFmt w:val="decimal"/>
      <w:lvlText w:val="%15.2.6"/>
      <w:lvlJc w:val="start"/>
      <w:pPr>
        <w:ind w:start="180pt" w:hanging="72pt"/>
      </w:pPr>
      <w:rPr>
        <w:rFonts w:hAnsi="宋体" w:hint="default"/>
      </w:rPr>
    </w:lvl>
    <w:lvl w:ilvl="7">
      <w:start w:val="1"/>
      <w:numFmt w:val="decimal"/>
      <w:lvlText w:val="%15.2.7"/>
      <w:lvlJc w:val="start"/>
      <w:pPr>
        <w:ind w:start="198pt" w:hanging="72pt"/>
      </w:pPr>
      <w:rPr>
        <w:rFonts w:hAnsi="宋体" w:hint="default"/>
      </w:rPr>
    </w:lvl>
    <w:lvl w:ilvl="8">
      <w:start w:val="1"/>
      <w:numFmt w:val="decimal"/>
      <w:lvlText w:val="%15.2.8"/>
      <w:lvlJc w:val="start"/>
      <w:pPr>
        <w:ind w:start="234pt" w:hanging="90pt"/>
      </w:pPr>
      <w:rPr>
        <w:rFonts w:hAnsi="宋体" w:hint="default"/>
      </w:rPr>
    </w:lvl>
  </w:abstractNum>
  <w:abstractNum w:abstractNumId="40" w15:restartNumberingAfterBreak="0">
    <w:nsid w:val="66AF22E6"/>
    <w:multiLevelType w:val="multilevel"/>
    <w:tmpl w:val="38F4497C"/>
    <w:lvl w:ilvl="0">
      <w:start w:val="6"/>
      <w:numFmt w:val="decimal"/>
      <w:lvlText w:val="%1"/>
      <w:lvlJc w:val="start"/>
      <w:pPr>
        <w:ind w:start="24pt" w:hanging="24pt"/>
      </w:pPr>
      <w:rPr>
        <w:rFonts w:hint="default"/>
      </w:rPr>
    </w:lvl>
    <w:lvl w:ilvl="1">
      <w:start w:val="4"/>
      <w:numFmt w:val="decimal"/>
      <w:lvlText w:val="%1.%2"/>
      <w:lvlJc w:val="start"/>
      <w:pPr>
        <w:ind w:start="40.50pt" w:hanging="24pt"/>
      </w:pPr>
      <w:rPr>
        <w:rFonts w:hint="default"/>
      </w:rPr>
    </w:lvl>
    <w:lvl w:ilvl="2">
      <w:start w:val="1"/>
      <w:numFmt w:val="decimal"/>
      <w:lvlText w:val="6.%3"/>
      <w:lvlJc w:val="start"/>
      <w:pPr>
        <w:ind w:start="69pt" w:hanging="36pt"/>
      </w:pPr>
      <w:rPr>
        <w:rFonts w:hint="eastAsia"/>
      </w:rPr>
    </w:lvl>
    <w:lvl w:ilvl="3">
      <w:start w:val="1"/>
      <w:numFmt w:val="decimal"/>
      <w:lvlText w:val="%1.%2.%3.%4"/>
      <w:lvlJc w:val="start"/>
      <w:pPr>
        <w:ind w:start="85.50pt" w:hanging="36pt"/>
      </w:pPr>
      <w:rPr>
        <w:rFonts w:hint="default"/>
      </w:rPr>
    </w:lvl>
    <w:lvl w:ilvl="4">
      <w:start w:val="1"/>
      <w:numFmt w:val="decimal"/>
      <w:lvlText w:val="%1.%2.%3.%4.%5"/>
      <w:lvlJc w:val="start"/>
      <w:pPr>
        <w:ind w:start="120pt" w:hanging="54pt"/>
      </w:pPr>
      <w:rPr>
        <w:rFonts w:hint="default"/>
      </w:rPr>
    </w:lvl>
    <w:lvl w:ilvl="5">
      <w:start w:val="1"/>
      <w:numFmt w:val="decimal"/>
      <w:lvlText w:val="%1.%2.%3.%4.%5.%6"/>
      <w:lvlJc w:val="start"/>
      <w:pPr>
        <w:ind w:start="136.50pt" w:hanging="54pt"/>
      </w:pPr>
      <w:rPr>
        <w:rFonts w:hint="default"/>
      </w:rPr>
    </w:lvl>
    <w:lvl w:ilvl="6">
      <w:start w:val="1"/>
      <w:numFmt w:val="decimal"/>
      <w:lvlText w:val="%1.%2.%3.%4.%5.%6.%7"/>
      <w:lvlJc w:val="start"/>
      <w:pPr>
        <w:ind w:start="171pt" w:hanging="72pt"/>
      </w:pPr>
      <w:rPr>
        <w:rFonts w:hint="default"/>
      </w:rPr>
    </w:lvl>
    <w:lvl w:ilvl="7">
      <w:start w:val="1"/>
      <w:numFmt w:val="decimal"/>
      <w:lvlText w:val="%1.%2.%3.%4.%5.%6.%7.%8"/>
      <w:lvlJc w:val="start"/>
      <w:pPr>
        <w:ind w:start="187.50pt" w:hanging="72pt"/>
      </w:pPr>
      <w:rPr>
        <w:rFonts w:hint="default"/>
      </w:rPr>
    </w:lvl>
    <w:lvl w:ilvl="8">
      <w:start w:val="1"/>
      <w:numFmt w:val="decimal"/>
      <w:lvlText w:val="%1.%2.%3.%4.%5.%6.%7.%8.%9"/>
      <w:lvlJc w:val="start"/>
      <w:pPr>
        <w:ind w:start="222pt" w:hanging="90pt"/>
      </w:pPr>
      <w:rPr>
        <w:rFonts w:hint="default"/>
      </w:rPr>
    </w:lvl>
  </w:abstractNum>
  <w:abstractNum w:abstractNumId="41" w15:restartNumberingAfterBreak="0">
    <w:nsid w:val="6C5C5FC9"/>
    <w:multiLevelType w:val="multilevel"/>
    <w:tmpl w:val="04301752"/>
    <w:lvl w:ilvl="0">
      <w:start w:val="6"/>
      <w:numFmt w:val="decimal"/>
      <w:lvlText w:val="%1"/>
      <w:lvlJc w:val="start"/>
      <w:pPr>
        <w:ind w:start="24pt" w:hanging="24pt"/>
      </w:pPr>
      <w:rPr>
        <w:rFonts w:hint="default"/>
      </w:rPr>
    </w:lvl>
    <w:lvl w:ilvl="1">
      <w:start w:val="4"/>
      <w:numFmt w:val="decimal"/>
      <w:lvlText w:val="%1.%2"/>
      <w:lvlJc w:val="start"/>
      <w:pPr>
        <w:ind w:start="40.50pt" w:hanging="24pt"/>
      </w:pPr>
      <w:rPr>
        <w:rFonts w:hint="default"/>
      </w:rPr>
    </w:lvl>
    <w:lvl w:ilvl="2">
      <w:start w:val="1"/>
      <w:numFmt w:val="decimal"/>
      <w:lvlText w:val="%1.9.%3"/>
      <w:lvlJc w:val="start"/>
      <w:pPr>
        <w:ind w:start="69pt" w:hanging="36pt"/>
      </w:pPr>
      <w:rPr>
        <w:rFonts w:hint="default"/>
      </w:rPr>
    </w:lvl>
    <w:lvl w:ilvl="3">
      <w:start w:val="1"/>
      <w:numFmt w:val="none"/>
      <w:lvlText w:val="6.5.2"/>
      <w:lvlJc w:val="start"/>
      <w:pPr>
        <w:ind w:start="85.50pt" w:hanging="36pt"/>
      </w:pPr>
      <w:rPr>
        <w:rFonts w:hint="default"/>
      </w:rPr>
    </w:lvl>
    <w:lvl w:ilvl="4">
      <w:start w:val="1"/>
      <w:numFmt w:val="decimal"/>
      <w:lvlText w:val="%1.%2.%3.%4.%5"/>
      <w:lvlJc w:val="start"/>
      <w:pPr>
        <w:ind w:start="120pt" w:hanging="54pt"/>
      </w:pPr>
      <w:rPr>
        <w:rFonts w:hint="default"/>
      </w:rPr>
    </w:lvl>
    <w:lvl w:ilvl="5">
      <w:start w:val="1"/>
      <w:numFmt w:val="decimal"/>
      <w:lvlText w:val="%1.%2.%3.%4.%5.%6"/>
      <w:lvlJc w:val="start"/>
      <w:pPr>
        <w:ind w:start="136.50pt" w:hanging="54pt"/>
      </w:pPr>
      <w:rPr>
        <w:rFonts w:hint="default"/>
      </w:rPr>
    </w:lvl>
    <w:lvl w:ilvl="6">
      <w:start w:val="1"/>
      <w:numFmt w:val="decimal"/>
      <w:lvlText w:val="%1.%2.%3.%4.%5.%6.%7"/>
      <w:lvlJc w:val="start"/>
      <w:pPr>
        <w:ind w:start="171pt" w:hanging="72pt"/>
      </w:pPr>
      <w:rPr>
        <w:rFonts w:hint="default"/>
      </w:rPr>
    </w:lvl>
    <w:lvl w:ilvl="7">
      <w:start w:val="1"/>
      <w:numFmt w:val="decimal"/>
      <w:lvlText w:val="%1.%2.%3.%4.%5.%6.%7.%8"/>
      <w:lvlJc w:val="start"/>
      <w:pPr>
        <w:ind w:start="187.50pt" w:hanging="72pt"/>
      </w:pPr>
      <w:rPr>
        <w:rFonts w:hint="default"/>
      </w:rPr>
    </w:lvl>
    <w:lvl w:ilvl="8">
      <w:start w:val="1"/>
      <w:numFmt w:val="decimal"/>
      <w:lvlText w:val="%1.%2.%3.%4.%5.%6.%7.%8.%9"/>
      <w:lvlJc w:val="start"/>
      <w:pPr>
        <w:ind w:start="222pt" w:hanging="90pt"/>
      </w:pPr>
      <w:rPr>
        <w:rFonts w:hint="default"/>
      </w:rPr>
    </w:lvl>
  </w:abstractNum>
  <w:abstractNum w:abstractNumId="42" w15:restartNumberingAfterBreak="0">
    <w:nsid w:val="6D8C5793"/>
    <w:multiLevelType w:val="multilevel"/>
    <w:tmpl w:val="662C4484"/>
    <w:lvl w:ilvl="0">
      <w:start w:val="6"/>
      <w:numFmt w:val="decimal"/>
      <w:lvlText w:val="%1"/>
      <w:lvlJc w:val="start"/>
      <w:pPr>
        <w:ind w:start="24pt" w:hanging="24pt"/>
      </w:pPr>
      <w:rPr>
        <w:rFonts w:hint="default"/>
      </w:rPr>
    </w:lvl>
    <w:lvl w:ilvl="1">
      <w:start w:val="6"/>
      <w:numFmt w:val="decimal"/>
      <w:lvlText w:val="%1.%2"/>
      <w:lvlJc w:val="start"/>
      <w:pPr>
        <w:ind w:start="40.50pt" w:hanging="24pt"/>
      </w:pPr>
      <w:rPr>
        <w:rFonts w:hint="default"/>
      </w:rPr>
    </w:lvl>
    <w:lvl w:ilvl="2">
      <w:start w:val="1"/>
      <w:numFmt w:val="none"/>
      <w:lvlText w:val="6.5.2"/>
      <w:lvlJc w:val="start"/>
      <w:pPr>
        <w:ind w:start="69pt" w:hanging="36pt"/>
      </w:pPr>
      <w:rPr>
        <w:rFonts w:hint="default"/>
      </w:rPr>
    </w:lvl>
    <w:lvl w:ilvl="3">
      <w:start w:val="1"/>
      <w:numFmt w:val="decimal"/>
      <w:lvlText w:val="%1.%2.%3.%4"/>
      <w:lvlJc w:val="start"/>
      <w:pPr>
        <w:ind w:start="85.50pt" w:hanging="36pt"/>
      </w:pPr>
      <w:rPr>
        <w:rFonts w:hint="default"/>
      </w:rPr>
    </w:lvl>
    <w:lvl w:ilvl="4">
      <w:start w:val="1"/>
      <w:numFmt w:val="decimal"/>
      <w:lvlText w:val="%1.%2.%3.%4.%5"/>
      <w:lvlJc w:val="start"/>
      <w:pPr>
        <w:ind w:start="120pt" w:hanging="54pt"/>
      </w:pPr>
      <w:rPr>
        <w:rFonts w:hint="default"/>
      </w:rPr>
    </w:lvl>
    <w:lvl w:ilvl="5">
      <w:start w:val="1"/>
      <w:numFmt w:val="decimal"/>
      <w:lvlText w:val="%1.%2.%3.%4.%5.%6"/>
      <w:lvlJc w:val="start"/>
      <w:pPr>
        <w:ind w:start="136.50pt" w:hanging="54pt"/>
      </w:pPr>
      <w:rPr>
        <w:rFonts w:hint="default"/>
      </w:rPr>
    </w:lvl>
    <w:lvl w:ilvl="6">
      <w:start w:val="1"/>
      <w:numFmt w:val="decimal"/>
      <w:lvlText w:val="%1.%2.%3.%4.%5.%6.%7"/>
      <w:lvlJc w:val="start"/>
      <w:pPr>
        <w:ind w:start="171pt" w:hanging="72pt"/>
      </w:pPr>
      <w:rPr>
        <w:rFonts w:hint="default"/>
      </w:rPr>
    </w:lvl>
    <w:lvl w:ilvl="7">
      <w:start w:val="1"/>
      <w:numFmt w:val="decimal"/>
      <w:lvlText w:val="%1.%2.%3.%4.%5.%6.%7.%8"/>
      <w:lvlJc w:val="start"/>
      <w:pPr>
        <w:ind w:start="187.50pt" w:hanging="72pt"/>
      </w:pPr>
      <w:rPr>
        <w:rFonts w:hint="default"/>
      </w:rPr>
    </w:lvl>
    <w:lvl w:ilvl="8">
      <w:start w:val="1"/>
      <w:numFmt w:val="decimal"/>
      <w:lvlText w:val="%1.%2.%3.%4.%5.%6.%7.%8.%9"/>
      <w:lvlJc w:val="start"/>
      <w:pPr>
        <w:ind w:start="222pt" w:hanging="90pt"/>
      </w:pPr>
      <w:rPr>
        <w:rFonts w:hint="default"/>
      </w:rPr>
    </w:lvl>
  </w:abstractNum>
  <w:abstractNum w:abstractNumId="43" w15:restartNumberingAfterBreak="0">
    <w:nsid w:val="78977EFB"/>
    <w:multiLevelType w:val="multilevel"/>
    <w:tmpl w:val="7FB013A4"/>
    <w:lvl w:ilvl="0">
      <w:start w:val="6"/>
      <w:numFmt w:val="decimal"/>
      <w:lvlText w:val="%1"/>
      <w:lvlJc w:val="start"/>
      <w:pPr>
        <w:ind w:start="30pt" w:hanging="30pt"/>
      </w:pPr>
      <w:rPr>
        <w:rFonts w:hint="default"/>
      </w:rPr>
    </w:lvl>
    <w:lvl w:ilvl="1">
      <w:start w:val="3"/>
      <w:numFmt w:val="decimal"/>
      <w:lvlText w:val="%1.%2"/>
      <w:lvlJc w:val="start"/>
      <w:pPr>
        <w:ind w:start="54pt" w:hanging="30pt"/>
      </w:pPr>
      <w:rPr>
        <w:rFonts w:hint="default"/>
      </w:rPr>
    </w:lvl>
    <w:lvl w:ilvl="2">
      <w:start w:val="9"/>
      <w:numFmt w:val="decimal"/>
      <w:lvlText w:val="%1.%2.%3"/>
      <w:lvlJc w:val="start"/>
      <w:pPr>
        <w:ind w:start="84pt" w:hanging="36pt"/>
      </w:pPr>
      <w:rPr>
        <w:rFonts w:hint="default"/>
      </w:rPr>
    </w:lvl>
    <w:lvl w:ilvl="3">
      <w:start w:val="1"/>
      <w:numFmt w:val="decimal"/>
      <w:lvlText w:val="%1.%2.%3.%4"/>
      <w:lvlJc w:val="start"/>
      <w:pPr>
        <w:ind w:start="108pt" w:hanging="36pt"/>
      </w:pPr>
      <w:rPr>
        <w:rFonts w:hint="default"/>
      </w:rPr>
    </w:lvl>
    <w:lvl w:ilvl="4">
      <w:start w:val="1"/>
      <w:numFmt w:val="decimal"/>
      <w:lvlText w:val="%1.%2.%3.%4.%5"/>
      <w:lvlJc w:val="start"/>
      <w:pPr>
        <w:ind w:start="150pt" w:hanging="54pt"/>
      </w:pPr>
      <w:rPr>
        <w:rFonts w:hint="default"/>
      </w:rPr>
    </w:lvl>
    <w:lvl w:ilvl="5">
      <w:start w:val="1"/>
      <w:numFmt w:val="decimal"/>
      <w:lvlText w:val="%1.%2.%3.%4.%5.%6"/>
      <w:lvlJc w:val="start"/>
      <w:pPr>
        <w:ind w:start="174pt" w:hanging="54pt"/>
      </w:pPr>
      <w:rPr>
        <w:rFonts w:hint="default"/>
      </w:rPr>
    </w:lvl>
    <w:lvl w:ilvl="6">
      <w:start w:val="1"/>
      <w:numFmt w:val="decimal"/>
      <w:lvlText w:val="%1.%2.%3.%4.%5.%6.%7"/>
      <w:lvlJc w:val="start"/>
      <w:pPr>
        <w:ind w:start="216pt" w:hanging="72pt"/>
      </w:pPr>
      <w:rPr>
        <w:rFonts w:hint="default"/>
      </w:rPr>
    </w:lvl>
    <w:lvl w:ilvl="7">
      <w:start w:val="1"/>
      <w:numFmt w:val="decimal"/>
      <w:lvlText w:val="%1.%2.%3.%4.%5.%6.%7.%8"/>
      <w:lvlJc w:val="start"/>
      <w:pPr>
        <w:ind w:start="240pt" w:hanging="72pt"/>
      </w:pPr>
      <w:rPr>
        <w:rFonts w:hint="default"/>
      </w:rPr>
    </w:lvl>
    <w:lvl w:ilvl="8">
      <w:start w:val="1"/>
      <w:numFmt w:val="decimal"/>
      <w:lvlText w:val="%1.%2.%3.%4.%5.%6.%7.%8.%9"/>
      <w:lvlJc w:val="start"/>
      <w:pPr>
        <w:ind w:start="282pt" w:hanging="90pt"/>
      </w:pPr>
      <w:rPr>
        <w:rFonts w:hint="default"/>
      </w:rPr>
    </w:lvl>
  </w:abstractNum>
  <w:abstractNum w:abstractNumId="44" w15:restartNumberingAfterBreak="0">
    <w:nsid w:val="7A642186"/>
    <w:multiLevelType w:val="multilevel"/>
    <w:tmpl w:val="763EA6A2"/>
    <w:lvl w:ilvl="0">
      <w:start w:val="1"/>
      <w:numFmt w:val="none"/>
      <w:lvlText w:val="3."/>
      <w:lvlJc w:val="start"/>
      <w:pPr>
        <w:ind w:start="21pt" w:hanging="21pt"/>
      </w:pPr>
      <w:rPr>
        <w:rFonts w:hint="eastAsia"/>
      </w:rPr>
    </w:lvl>
    <w:lvl w:ilvl="1">
      <w:start w:val="2"/>
      <w:numFmt w:val="none"/>
      <w:isLgl/>
      <w:lvlText w:val="3.1"/>
      <w:lvlJc w:val="start"/>
      <w:pPr>
        <w:ind w:start="39.90pt" w:hanging="23.40pt"/>
      </w:pPr>
      <w:rPr>
        <w:rFonts w:hint="default"/>
      </w:rPr>
    </w:lvl>
    <w:lvl w:ilvl="2">
      <w:start w:val="1"/>
      <w:numFmt w:val="none"/>
      <w:lvlRestart w:val="1"/>
      <w:isLgl/>
      <w:lvlText w:val="3.2"/>
      <w:lvlJc w:val="start"/>
      <w:pPr>
        <w:ind w:start="69pt" w:hanging="36pt"/>
      </w:pPr>
      <w:rPr>
        <w:rFonts w:ascii="Times New Roman" w:hAnsi="Times New Roman" w:cs="Times New Roman" w:hint="default"/>
        <w:b w:val="0"/>
      </w:rPr>
    </w:lvl>
    <w:lvl w:ilvl="3">
      <w:start w:val="1"/>
      <w:numFmt w:val="decimal"/>
      <w:isLgl/>
      <w:lvlText w:val="%1.%2.%3.%4"/>
      <w:lvlJc w:val="start"/>
      <w:pPr>
        <w:ind w:start="103.50pt" w:hanging="54pt"/>
      </w:pPr>
      <w:rPr>
        <w:rFonts w:hint="default"/>
      </w:rPr>
    </w:lvl>
    <w:lvl w:ilvl="4">
      <w:start w:val="1"/>
      <w:numFmt w:val="decimal"/>
      <w:isLgl/>
      <w:lvlText w:val="%1.%2.%3.%4.%5"/>
      <w:lvlJc w:val="start"/>
      <w:pPr>
        <w:ind w:start="120pt" w:hanging="54pt"/>
      </w:pPr>
      <w:rPr>
        <w:rFonts w:hint="default"/>
      </w:rPr>
    </w:lvl>
    <w:lvl w:ilvl="5">
      <w:start w:val="1"/>
      <w:numFmt w:val="decimal"/>
      <w:isLgl/>
      <w:lvlText w:val="%1.%2.%3.%4.%5.%6"/>
      <w:lvlJc w:val="start"/>
      <w:pPr>
        <w:ind w:start="154.50pt" w:hanging="72pt"/>
      </w:pPr>
      <w:rPr>
        <w:rFonts w:hint="default"/>
      </w:rPr>
    </w:lvl>
    <w:lvl w:ilvl="6">
      <w:start w:val="1"/>
      <w:numFmt w:val="decimal"/>
      <w:isLgl/>
      <w:lvlText w:val="%1.%2.%3.%4.%5.%6.%7"/>
      <w:lvlJc w:val="start"/>
      <w:pPr>
        <w:ind w:start="189pt" w:hanging="90pt"/>
      </w:pPr>
      <w:rPr>
        <w:rFonts w:hint="default"/>
      </w:rPr>
    </w:lvl>
    <w:lvl w:ilvl="7">
      <w:start w:val="1"/>
      <w:numFmt w:val="decimal"/>
      <w:isLgl/>
      <w:lvlText w:val="%1.%2.%3.%4.%5.%6.%7.%8"/>
      <w:lvlJc w:val="start"/>
      <w:pPr>
        <w:ind w:start="205.50pt" w:hanging="90pt"/>
      </w:pPr>
      <w:rPr>
        <w:rFonts w:hint="default"/>
      </w:rPr>
    </w:lvl>
    <w:lvl w:ilvl="8">
      <w:start w:val="1"/>
      <w:numFmt w:val="decimal"/>
      <w:isLgl/>
      <w:lvlText w:val="%1.%2.%3.%4.%5.%6.%7.%8.%9"/>
      <w:lvlJc w:val="start"/>
      <w:pPr>
        <w:ind w:start="240pt" w:hanging="108pt"/>
      </w:pPr>
      <w:rPr>
        <w:rFonts w:hint="default"/>
      </w:rPr>
    </w:lvl>
  </w:abstractNum>
  <w:abstractNum w:abstractNumId="45" w15:restartNumberingAfterBreak="0">
    <w:nsid w:val="7E4C6F8E"/>
    <w:multiLevelType w:val="multilevel"/>
    <w:tmpl w:val="CB26E734"/>
    <w:lvl w:ilvl="0">
      <w:start w:val="1"/>
      <w:numFmt w:val="none"/>
      <w:lvlText w:val="4.2"/>
      <w:lvlJc w:val="start"/>
      <w:pPr>
        <w:ind w:start="21.25pt" w:hanging="21.25pt"/>
      </w:pPr>
      <w:rPr>
        <w:rFonts w:hint="eastAsia"/>
      </w:rPr>
    </w:lvl>
    <w:lvl w:ilvl="1">
      <w:start w:val="1"/>
      <w:numFmt w:val="decimal"/>
      <w:lvlText w:val="%14.2.1"/>
      <w:lvlJc w:val="start"/>
      <w:pPr>
        <w:ind w:start="49.60pt" w:hanging="28.35pt"/>
      </w:pPr>
      <w:rPr>
        <w:rFonts w:hint="eastAsia"/>
      </w:rPr>
    </w:lvl>
    <w:lvl w:ilvl="2">
      <w:start w:val="1"/>
      <w:numFmt w:val="none"/>
      <w:lvlText w:val="4.2.2"/>
      <w:lvlJc w:val="start"/>
      <w:pPr>
        <w:ind w:start="70.90pt" w:hanging="28.35pt"/>
      </w:pPr>
      <w:rPr>
        <w:rFonts w:hint="eastAsia"/>
      </w:rPr>
    </w:lvl>
    <w:lvl w:ilvl="3">
      <w:start w:val="1"/>
      <w:numFmt w:val="none"/>
      <w:lvlText w:val="4.2.3"/>
      <w:lvlJc w:val="start"/>
      <w:pPr>
        <w:ind w:start="99.20pt" w:hanging="35.40pt"/>
      </w:pPr>
      <w:rPr>
        <w:rFonts w:hint="eastAsia"/>
      </w:rPr>
    </w:lvl>
    <w:lvl w:ilvl="4">
      <w:start w:val="1"/>
      <w:numFmt w:val="decimal"/>
      <w:lvlText w:val="%14.4"/>
      <w:lvlJc w:val="start"/>
      <w:pPr>
        <w:ind w:start="127.55pt" w:hanging="42.50pt"/>
      </w:pPr>
      <w:rPr>
        <w:rFonts w:hint="eastAsia"/>
      </w:rPr>
    </w:lvl>
    <w:lvl w:ilvl="5">
      <w:start w:val="1"/>
      <w:numFmt w:val="decimal"/>
      <w:lvlText w:val="%1.%2.%3.%4.%5.%6"/>
      <w:lvlJc w:val="start"/>
      <w:pPr>
        <w:ind w:start="163pt" w:hanging="56.70pt"/>
      </w:pPr>
      <w:rPr>
        <w:rFonts w:hint="eastAsia"/>
      </w:rPr>
    </w:lvl>
    <w:lvl w:ilvl="6">
      <w:start w:val="1"/>
      <w:numFmt w:val="decimal"/>
      <w:lvlText w:val="%1.%2.%3.%4.%5.%6.%7"/>
      <w:lvlJc w:val="start"/>
      <w:pPr>
        <w:ind w:start="191.35pt" w:hanging="63.80pt"/>
      </w:pPr>
      <w:rPr>
        <w:rFonts w:hint="eastAsia"/>
      </w:rPr>
    </w:lvl>
    <w:lvl w:ilvl="7">
      <w:start w:val="1"/>
      <w:numFmt w:val="decimal"/>
      <w:lvlText w:val="%1.%2.%3.%4.%5.%6.%7.%8"/>
      <w:lvlJc w:val="start"/>
      <w:pPr>
        <w:ind w:start="219.70pt" w:hanging="70.90pt"/>
      </w:pPr>
      <w:rPr>
        <w:rFonts w:hint="eastAsia"/>
      </w:rPr>
    </w:lvl>
    <w:lvl w:ilvl="8">
      <w:start w:val="1"/>
      <w:numFmt w:val="decimal"/>
      <w:lvlText w:val="%1.%2.%3.%4.%5.%6.%7.%8.%9"/>
      <w:lvlJc w:val="start"/>
      <w:pPr>
        <w:ind w:start="255.10pt" w:hanging="85pt"/>
      </w:pPr>
      <w:rPr>
        <w:rFonts w:hint="eastAsia"/>
      </w:rPr>
    </w:lvl>
  </w:abstractNum>
  <w:abstractNum w:abstractNumId="46" w15:restartNumberingAfterBreak="0">
    <w:nsid w:val="7F5669CB"/>
    <w:multiLevelType w:val="multilevel"/>
    <w:tmpl w:val="D0BAF756"/>
    <w:lvl w:ilvl="0">
      <w:start w:val="6"/>
      <w:numFmt w:val="decimal"/>
      <w:lvlText w:val="%1"/>
      <w:lvlJc w:val="start"/>
      <w:pPr>
        <w:ind w:start="24pt" w:hanging="24pt"/>
      </w:pPr>
      <w:rPr>
        <w:rFonts w:hint="default"/>
      </w:rPr>
    </w:lvl>
    <w:lvl w:ilvl="1">
      <w:start w:val="4"/>
      <w:numFmt w:val="decimal"/>
      <w:lvlText w:val="%1.%2"/>
      <w:lvlJc w:val="start"/>
      <w:pPr>
        <w:ind w:start="40.50pt" w:hanging="24pt"/>
      </w:pPr>
      <w:rPr>
        <w:rFonts w:hint="default"/>
      </w:rPr>
    </w:lvl>
    <w:lvl w:ilvl="2">
      <w:start w:val="1"/>
      <w:numFmt w:val="decimal"/>
      <w:lvlText w:val="%1.%2.%3"/>
      <w:lvlJc w:val="start"/>
      <w:pPr>
        <w:ind w:start="85.60pt" w:hanging="36pt"/>
      </w:pPr>
      <w:rPr>
        <w:rFonts w:hint="default"/>
      </w:rPr>
    </w:lvl>
    <w:lvl w:ilvl="3">
      <w:start w:val="1"/>
      <w:numFmt w:val="decimal"/>
      <w:lvlText w:val="%1.%2.%3.%4"/>
      <w:lvlJc w:val="start"/>
      <w:pPr>
        <w:ind w:start="85.50pt" w:hanging="36pt"/>
      </w:pPr>
      <w:rPr>
        <w:rFonts w:hint="default"/>
      </w:rPr>
    </w:lvl>
    <w:lvl w:ilvl="4">
      <w:start w:val="1"/>
      <w:numFmt w:val="decimal"/>
      <w:lvlText w:val="%1.%2.%3.%4.%5"/>
      <w:lvlJc w:val="start"/>
      <w:pPr>
        <w:ind w:start="120pt" w:hanging="54pt"/>
      </w:pPr>
      <w:rPr>
        <w:rFonts w:hint="default"/>
      </w:rPr>
    </w:lvl>
    <w:lvl w:ilvl="5">
      <w:start w:val="1"/>
      <w:numFmt w:val="decimal"/>
      <w:lvlText w:val="%1.%2.%3.%4.%5.%6"/>
      <w:lvlJc w:val="start"/>
      <w:pPr>
        <w:ind w:start="136.50pt" w:hanging="54pt"/>
      </w:pPr>
      <w:rPr>
        <w:rFonts w:hint="default"/>
      </w:rPr>
    </w:lvl>
    <w:lvl w:ilvl="6">
      <w:start w:val="1"/>
      <w:numFmt w:val="decimal"/>
      <w:lvlText w:val="%1.%2.%3.%4.%5.%6.%7"/>
      <w:lvlJc w:val="start"/>
      <w:pPr>
        <w:ind w:start="171pt" w:hanging="72pt"/>
      </w:pPr>
      <w:rPr>
        <w:rFonts w:hint="default"/>
      </w:rPr>
    </w:lvl>
    <w:lvl w:ilvl="7">
      <w:start w:val="1"/>
      <w:numFmt w:val="decimal"/>
      <w:lvlText w:val="%1.%2.%3.%4.%5.%6.%7.%8"/>
      <w:lvlJc w:val="start"/>
      <w:pPr>
        <w:ind w:start="187.50pt" w:hanging="72pt"/>
      </w:pPr>
      <w:rPr>
        <w:rFonts w:hint="default"/>
      </w:rPr>
    </w:lvl>
    <w:lvl w:ilvl="8">
      <w:start w:val="1"/>
      <w:numFmt w:val="decimal"/>
      <w:lvlText w:val="%1.%2.%3.%4.%5.%6.%7.%8.%9"/>
      <w:lvlJc w:val="start"/>
      <w:pPr>
        <w:ind w:start="222pt" w:hanging="90pt"/>
      </w:pPr>
      <w:rPr>
        <w:rFonts w:hint="default"/>
      </w:rPr>
    </w:lvl>
  </w:abstractNum>
  <w:num w:numId="1" w16cid:durableId="712387091">
    <w:abstractNumId w:val="24"/>
  </w:num>
  <w:num w:numId="2" w16cid:durableId="1681397110">
    <w:abstractNumId w:val="43"/>
  </w:num>
  <w:num w:numId="3" w16cid:durableId="258877975">
    <w:abstractNumId w:val="46"/>
  </w:num>
  <w:num w:numId="4" w16cid:durableId="2002345704">
    <w:abstractNumId w:val="23"/>
  </w:num>
  <w:num w:numId="5" w16cid:durableId="1078942327">
    <w:abstractNumId w:val="11"/>
  </w:num>
  <w:num w:numId="6" w16cid:durableId="1671520878">
    <w:abstractNumId w:val="3"/>
  </w:num>
  <w:num w:numId="7" w16cid:durableId="1486705601">
    <w:abstractNumId w:val="6"/>
  </w:num>
  <w:num w:numId="8" w16cid:durableId="1661081596">
    <w:abstractNumId w:val="28"/>
  </w:num>
  <w:num w:numId="9" w16cid:durableId="1625504197">
    <w:abstractNumId w:val="30"/>
  </w:num>
  <w:num w:numId="10" w16cid:durableId="2035500971">
    <w:abstractNumId w:val="31"/>
  </w:num>
  <w:num w:numId="11" w16cid:durableId="634063422">
    <w:abstractNumId w:val="22"/>
  </w:num>
  <w:num w:numId="12" w16cid:durableId="352851108">
    <w:abstractNumId w:val="25"/>
  </w:num>
  <w:num w:numId="13" w16cid:durableId="492261317">
    <w:abstractNumId w:val="40"/>
  </w:num>
  <w:num w:numId="14" w16cid:durableId="2075466834">
    <w:abstractNumId w:val="0"/>
  </w:num>
  <w:num w:numId="15" w16cid:durableId="1054818219">
    <w:abstractNumId w:val="8"/>
  </w:num>
  <w:num w:numId="16" w16cid:durableId="932392835">
    <w:abstractNumId w:val="29"/>
  </w:num>
  <w:num w:numId="17" w16cid:durableId="1917089070">
    <w:abstractNumId w:val="18"/>
  </w:num>
  <w:num w:numId="18" w16cid:durableId="1001734358">
    <w:abstractNumId w:val="42"/>
  </w:num>
  <w:num w:numId="19" w16cid:durableId="197475434">
    <w:abstractNumId w:val="10"/>
  </w:num>
  <w:num w:numId="20" w16cid:durableId="1748528045">
    <w:abstractNumId w:val="9"/>
  </w:num>
  <w:num w:numId="21" w16cid:durableId="234166012">
    <w:abstractNumId w:val="5"/>
  </w:num>
  <w:num w:numId="22" w16cid:durableId="33164111">
    <w:abstractNumId w:val="15"/>
  </w:num>
  <w:num w:numId="23" w16cid:durableId="329257265">
    <w:abstractNumId w:val="38"/>
  </w:num>
  <w:num w:numId="24" w16cid:durableId="821387002">
    <w:abstractNumId w:val="12"/>
  </w:num>
  <w:num w:numId="25" w16cid:durableId="1816139406">
    <w:abstractNumId w:val="44"/>
  </w:num>
  <w:num w:numId="26" w16cid:durableId="1858037982">
    <w:abstractNumId w:val="34"/>
  </w:num>
  <w:num w:numId="27" w16cid:durableId="1810783169">
    <w:abstractNumId w:val="2"/>
  </w:num>
  <w:num w:numId="28" w16cid:durableId="1444762018">
    <w:abstractNumId w:val="16"/>
  </w:num>
  <w:num w:numId="29" w16cid:durableId="1903983384">
    <w:abstractNumId w:val="1"/>
  </w:num>
  <w:num w:numId="30" w16cid:durableId="370033105">
    <w:abstractNumId w:val="36"/>
  </w:num>
  <w:num w:numId="31" w16cid:durableId="691958596">
    <w:abstractNumId w:val="27"/>
  </w:num>
  <w:num w:numId="32" w16cid:durableId="1306007885">
    <w:abstractNumId w:val="7"/>
  </w:num>
  <w:num w:numId="33" w16cid:durableId="1688946993">
    <w:abstractNumId w:val="4"/>
  </w:num>
  <w:num w:numId="34" w16cid:durableId="787746502">
    <w:abstractNumId w:val="14"/>
  </w:num>
  <w:num w:numId="35" w16cid:durableId="1926524230">
    <w:abstractNumId w:val="26"/>
  </w:num>
  <w:num w:numId="36" w16cid:durableId="1577932972">
    <w:abstractNumId w:val="45"/>
  </w:num>
  <w:num w:numId="37" w16cid:durableId="382025588">
    <w:abstractNumId w:val="37"/>
  </w:num>
  <w:num w:numId="38" w16cid:durableId="2133739826">
    <w:abstractNumId w:val="33"/>
  </w:num>
  <w:num w:numId="39" w16cid:durableId="949581814">
    <w:abstractNumId w:val="20"/>
  </w:num>
  <w:num w:numId="40" w16cid:durableId="1468157157">
    <w:abstractNumId w:val="21"/>
  </w:num>
  <w:num w:numId="41" w16cid:durableId="1039092472">
    <w:abstractNumId w:val="17"/>
  </w:num>
  <w:num w:numId="42" w16cid:durableId="1299262370">
    <w:abstractNumId w:val="19"/>
  </w:num>
  <w:num w:numId="43" w16cid:durableId="340931788">
    <w:abstractNumId w:val="32"/>
  </w:num>
  <w:num w:numId="44" w16cid:durableId="1109743028">
    <w:abstractNumId w:val="35"/>
  </w:num>
  <w:num w:numId="45" w16cid:durableId="538788103">
    <w:abstractNumId w:val="41"/>
  </w:num>
  <w:num w:numId="46" w16cid:durableId="2064940882">
    <w:abstractNumId w:val="13"/>
  </w:num>
  <w:num w:numId="47" w16cid:durableId="1016690021">
    <w:abstractNumId w:val="39"/>
  </w:num>
  <w:numIdMacAtCleanup w:val="15"/>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trackRevisions/>
  <w:doNotTrackMoves/>
  <w:defaultTabStop w:val="36pt"/>
  <w:characterSpacingControl w:val="doNotCompress"/>
  <w:footnotePr>
    <w:footnote w:id="-1"/>
    <w:footnote w:id="0"/>
  </w:footnotePr>
  <w:endnotePr>
    <w:endnote w:id="-1"/>
    <w:endnote w:id="0"/>
  </w:endnotePr>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64FA"/>
    <w:rsid w:val="000068AC"/>
    <w:rsid w:val="0001379D"/>
    <w:rsid w:val="00021986"/>
    <w:rsid w:val="00026963"/>
    <w:rsid w:val="00027651"/>
    <w:rsid w:val="00031499"/>
    <w:rsid w:val="0003339D"/>
    <w:rsid w:val="00036010"/>
    <w:rsid w:val="000376B0"/>
    <w:rsid w:val="0004449C"/>
    <w:rsid w:val="00047F77"/>
    <w:rsid w:val="00060C04"/>
    <w:rsid w:val="0006504D"/>
    <w:rsid w:val="0006668C"/>
    <w:rsid w:val="000741F1"/>
    <w:rsid w:val="0008771E"/>
    <w:rsid w:val="00091783"/>
    <w:rsid w:val="000C501F"/>
    <w:rsid w:val="000D019B"/>
    <w:rsid w:val="000E0AB7"/>
    <w:rsid w:val="000E181D"/>
    <w:rsid w:val="000E1F6F"/>
    <w:rsid w:val="000E31E2"/>
    <w:rsid w:val="000F0783"/>
    <w:rsid w:val="0010280C"/>
    <w:rsid w:val="0011306E"/>
    <w:rsid w:val="0011334F"/>
    <w:rsid w:val="00126A78"/>
    <w:rsid w:val="001305E1"/>
    <w:rsid w:val="00130FBC"/>
    <w:rsid w:val="001331AA"/>
    <w:rsid w:val="00137EBE"/>
    <w:rsid w:val="00141164"/>
    <w:rsid w:val="001435DC"/>
    <w:rsid w:val="0014707B"/>
    <w:rsid w:val="00157666"/>
    <w:rsid w:val="00164D3A"/>
    <w:rsid w:val="0016714E"/>
    <w:rsid w:val="0017034F"/>
    <w:rsid w:val="00177234"/>
    <w:rsid w:val="00180D18"/>
    <w:rsid w:val="001866C9"/>
    <w:rsid w:val="00186E47"/>
    <w:rsid w:val="001876CC"/>
    <w:rsid w:val="0019429C"/>
    <w:rsid w:val="001A3313"/>
    <w:rsid w:val="001A5482"/>
    <w:rsid w:val="001A7F1C"/>
    <w:rsid w:val="001B0E98"/>
    <w:rsid w:val="001B356C"/>
    <w:rsid w:val="001B7C37"/>
    <w:rsid w:val="001C1AAA"/>
    <w:rsid w:val="001C1C6B"/>
    <w:rsid w:val="001C1E4F"/>
    <w:rsid w:val="001C2933"/>
    <w:rsid w:val="001C2F6C"/>
    <w:rsid w:val="001C5F60"/>
    <w:rsid w:val="001D18BB"/>
    <w:rsid w:val="001D7114"/>
    <w:rsid w:val="001D7DC3"/>
    <w:rsid w:val="001E17EF"/>
    <w:rsid w:val="001E55DE"/>
    <w:rsid w:val="002276A1"/>
    <w:rsid w:val="002337D9"/>
    <w:rsid w:val="00244663"/>
    <w:rsid w:val="002462A7"/>
    <w:rsid w:val="002514D3"/>
    <w:rsid w:val="00262BEB"/>
    <w:rsid w:val="00271288"/>
    <w:rsid w:val="002733C0"/>
    <w:rsid w:val="00274597"/>
    <w:rsid w:val="002766B4"/>
    <w:rsid w:val="002856B7"/>
    <w:rsid w:val="00287DBF"/>
    <w:rsid w:val="00293292"/>
    <w:rsid w:val="002950BB"/>
    <w:rsid w:val="00296310"/>
    <w:rsid w:val="00297184"/>
    <w:rsid w:val="002A2C32"/>
    <w:rsid w:val="002A713E"/>
    <w:rsid w:val="002C338E"/>
    <w:rsid w:val="002C3E60"/>
    <w:rsid w:val="002C604C"/>
    <w:rsid w:val="002C651E"/>
    <w:rsid w:val="002D32D6"/>
    <w:rsid w:val="002D4966"/>
    <w:rsid w:val="002D51A8"/>
    <w:rsid w:val="002E45CB"/>
    <w:rsid w:val="002F0590"/>
    <w:rsid w:val="0031009F"/>
    <w:rsid w:val="003112C4"/>
    <w:rsid w:val="00312AFD"/>
    <w:rsid w:val="003154BF"/>
    <w:rsid w:val="00316DC3"/>
    <w:rsid w:val="00324BDA"/>
    <w:rsid w:val="00332E94"/>
    <w:rsid w:val="00333D6E"/>
    <w:rsid w:val="0033567B"/>
    <w:rsid w:val="00336975"/>
    <w:rsid w:val="00337129"/>
    <w:rsid w:val="00337592"/>
    <w:rsid w:val="00341B89"/>
    <w:rsid w:val="00347101"/>
    <w:rsid w:val="00354FBE"/>
    <w:rsid w:val="00357B36"/>
    <w:rsid w:val="00364DFF"/>
    <w:rsid w:val="00370247"/>
    <w:rsid w:val="00373328"/>
    <w:rsid w:val="00377C01"/>
    <w:rsid w:val="003813E2"/>
    <w:rsid w:val="003872B5"/>
    <w:rsid w:val="00391640"/>
    <w:rsid w:val="003A3698"/>
    <w:rsid w:val="003B2120"/>
    <w:rsid w:val="003B64E9"/>
    <w:rsid w:val="003C1C77"/>
    <w:rsid w:val="003C1F36"/>
    <w:rsid w:val="003D1EA1"/>
    <w:rsid w:val="003D64FA"/>
    <w:rsid w:val="003E19E2"/>
    <w:rsid w:val="003E39EA"/>
    <w:rsid w:val="003E5072"/>
    <w:rsid w:val="003F4E27"/>
    <w:rsid w:val="00404028"/>
    <w:rsid w:val="00411518"/>
    <w:rsid w:val="00420503"/>
    <w:rsid w:val="004279EC"/>
    <w:rsid w:val="00432372"/>
    <w:rsid w:val="00433A53"/>
    <w:rsid w:val="00446FFD"/>
    <w:rsid w:val="004518D0"/>
    <w:rsid w:val="0045579A"/>
    <w:rsid w:val="004569CB"/>
    <w:rsid w:val="00456A4A"/>
    <w:rsid w:val="004574BB"/>
    <w:rsid w:val="0045757D"/>
    <w:rsid w:val="00471464"/>
    <w:rsid w:val="00481698"/>
    <w:rsid w:val="00483F01"/>
    <w:rsid w:val="004855FD"/>
    <w:rsid w:val="004921CC"/>
    <w:rsid w:val="00493270"/>
    <w:rsid w:val="004960EB"/>
    <w:rsid w:val="004A18C5"/>
    <w:rsid w:val="004A2207"/>
    <w:rsid w:val="004A4519"/>
    <w:rsid w:val="004B2007"/>
    <w:rsid w:val="004B20E4"/>
    <w:rsid w:val="004B4FDC"/>
    <w:rsid w:val="004C28A5"/>
    <w:rsid w:val="004C6AEA"/>
    <w:rsid w:val="004D0A98"/>
    <w:rsid w:val="004E0FFC"/>
    <w:rsid w:val="004E282E"/>
    <w:rsid w:val="004E4C1C"/>
    <w:rsid w:val="004E541F"/>
    <w:rsid w:val="004E7918"/>
    <w:rsid w:val="00500224"/>
    <w:rsid w:val="005005F9"/>
    <w:rsid w:val="00501A0C"/>
    <w:rsid w:val="005256B4"/>
    <w:rsid w:val="00535987"/>
    <w:rsid w:val="00541497"/>
    <w:rsid w:val="005423D2"/>
    <w:rsid w:val="005430C0"/>
    <w:rsid w:val="00551E48"/>
    <w:rsid w:val="005529DB"/>
    <w:rsid w:val="005542B4"/>
    <w:rsid w:val="00556958"/>
    <w:rsid w:val="005617C1"/>
    <w:rsid w:val="0056218E"/>
    <w:rsid w:val="00567B4C"/>
    <w:rsid w:val="005750EB"/>
    <w:rsid w:val="005768FE"/>
    <w:rsid w:val="00576967"/>
    <w:rsid w:val="00584629"/>
    <w:rsid w:val="00584E61"/>
    <w:rsid w:val="00587068"/>
    <w:rsid w:val="0058716E"/>
    <w:rsid w:val="00590243"/>
    <w:rsid w:val="0059264C"/>
    <w:rsid w:val="005A3EE5"/>
    <w:rsid w:val="005A47C2"/>
    <w:rsid w:val="005A58E5"/>
    <w:rsid w:val="005A5B0A"/>
    <w:rsid w:val="005C634E"/>
    <w:rsid w:val="005D0607"/>
    <w:rsid w:val="005D30EC"/>
    <w:rsid w:val="005E2AB4"/>
    <w:rsid w:val="005E4009"/>
    <w:rsid w:val="005E51A9"/>
    <w:rsid w:val="005E724C"/>
    <w:rsid w:val="005F3F11"/>
    <w:rsid w:val="005F4BF1"/>
    <w:rsid w:val="00606B15"/>
    <w:rsid w:val="00620C59"/>
    <w:rsid w:val="006540C5"/>
    <w:rsid w:val="0066170F"/>
    <w:rsid w:val="00662A04"/>
    <w:rsid w:val="0068420C"/>
    <w:rsid w:val="0068542F"/>
    <w:rsid w:val="0069372F"/>
    <w:rsid w:val="006A2817"/>
    <w:rsid w:val="006A7831"/>
    <w:rsid w:val="006B6F21"/>
    <w:rsid w:val="006C24F9"/>
    <w:rsid w:val="006C7E81"/>
    <w:rsid w:val="006D0245"/>
    <w:rsid w:val="006D4BFA"/>
    <w:rsid w:val="006E3447"/>
    <w:rsid w:val="006E3EF8"/>
    <w:rsid w:val="006E5B10"/>
    <w:rsid w:val="006E7A13"/>
    <w:rsid w:val="006F4FAF"/>
    <w:rsid w:val="006F6A74"/>
    <w:rsid w:val="00700373"/>
    <w:rsid w:val="007102F1"/>
    <w:rsid w:val="007123F1"/>
    <w:rsid w:val="00714A1A"/>
    <w:rsid w:val="007241AD"/>
    <w:rsid w:val="00725A53"/>
    <w:rsid w:val="00731BA3"/>
    <w:rsid w:val="00737E2F"/>
    <w:rsid w:val="007437A1"/>
    <w:rsid w:val="007635A7"/>
    <w:rsid w:val="00764833"/>
    <w:rsid w:val="00772A30"/>
    <w:rsid w:val="00772CA3"/>
    <w:rsid w:val="00775757"/>
    <w:rsid w:val="00780180"/>
    <w:rsid w:val="007960AB"/>
    <w:rsid w:val="00796D1C"/>
    <w:rsid w:val="007A0CC1"/>
    <w:rsid w:val="007A1832"/>
    <w:rsid w:val="007B7AF9"/>
    <w:rsid w:val="007C760B"/>
    <w:rsid w:val="007D1BA0"/>
    <w:rsid w:val="007D2592"/>
    <w:rsid w:val="007E2E66"/>
    <w:rsid w:val="007E3825"/>
    <w:rsid w:val="007F3DE2"/>
    <w:rsid w:val="007F50C9"/>
    <w:rsid w:val="007F5AC5"/>
    <w:rsid w:val="008007E6"/>
    <w:rsid w:val="00805F1C"/>
    <w:rsid w:val="008079BA"/>
    <w:rsid w:val="00824F0D"/>
    <w:rsid w:val="00837123"/>
    <w:rsid w:val="00837275"/>
    <w:rsid w:val="008430DB"/>
    <w:rsid w:val="00850A64"/>
    <w:rsid w:val="00850C15"/>
    <w:rsid w:val="00860D7C"/>
    <w:rsid w:val="00862553"/>
    <w:rsid w:val="0086453F"/>
    <w:rsid w:val="0087046B"/>
    <w:rsid w:val="00877575"/>
    <w:rsid w:val="0087780F"/>
    <w:rsid w:val="00877FB4"/>
    <w:rsid w:val="00883802"/>
    <w:rsid w:val="0088760F"/>
    <w:rsid w:val="008A2B20"/>
    <w:rsid w:val="008A497A"/>
    <w:rsid w:val="008A52C8"/>
    <w:rsid w:val="008A65E1"/>
    <w:rsid w:val="008B06CD"/>
    <w:rsid w:val="008D0105"/>
    <w:rsid w:val="008D2CCD"/>
    <w:rsid w:val="008D3CB2"/>
    <w:rsid w:val="008E2CC4"/>
    <w:rsid w:val="008E53A9"/>
    <w:rsid w:val="009026DE"/>
    <w:rsid w:val="0090767C"/>
    <w:rsid w:val="009146DB"/>
    <w:rsid w:val="0092318C"/>
    <w:rsid w:val="009246C4"/>
    <w:rsid w:val="00930A2D"/>
    <w:rsid w:val="0093343F"/>
    <w:rsid w:val="00933874"/>
    <w:rsid w:val="0094027B"/>
    <w:rsid w:val="00940F5B"/>
    <w:rsid w:val="00941ECE"/>
    <w:rsid w:val="009532B9"/>
    <w:rsid w:val="00957432"/>
    <w:rsid w:val="00957692"/>
    <w:rsid w:val="0096104F"/>
    <w:rsid w:val="0096134A"/>
    <w:rsid w:val="00964F3D"/>
    <w:rsid w:val="00976119"/>
    <w:rsid w:val="00976587"/>
    <w:rsid w:val="009809C8"/>
    <w:rsid w:val="00986F9D"/>
    <w:rsid w:val="0098707C"/>
    <w:rsid w:val="00987773"/>
    <w:rsid w:val="00990F7B"/>
    <w:rsid w:val="009A2839"/>
    <w:rsid w:val="009A4F9E"/>
    <w:rsid w:val="009B65DC"/>
    <w:rsid w:val="009C4DAB"/>
    <w:rsid w:val="009D112B"/>
    <w:rsid w:val="009D6685"/>
    <w:rsid w:val="009E2A1B"/>
    <w:rsid w:val="009E78C4"/>
    <w:rsid w:val="009E7AD0"/>
    <w:rsid w:val="009F2C44"/>
    <w:rsid w:val="00A01EF7"/>
    <w:rsid w:val="00A07144"/>
    <w:rsid w:val="00A075F8"/>
    <w:rsid w:val="00A15E2F"/>
    <w:rsid w:val="00A15EDE"/>
    <w:rsid w:val="00A21D64"/>
    <w:rsid w:val="00A24A50"/>
    <w:rsid w:val="00A3184A"/>
    <w:rsid w:val="00A31D8E"/>
    <w:rsid w:val="00A42355"/>
    <w:rsid w:val="00A431CE"/>
    <w:rsid w:val="00A45812"/>
    <w:rsid w:val="00A47937"/>
    <w:rsid w:val="00A50B1B"/>
    <w:rsid w:val="00A51760"/>
    <w:rsid w:val="00A52F94"/>
    <w:rsid w:val="00A54E0D"/>
    <w:rsid w:val="00A64B30"/>
    <w:rsid w:val="00A6611F"/>
    <w:rsid w:val="00A70CC8"/>
    <w:rsid w:val="00A737FC"/>
    <w:rsid w:val="00A82E64"/>
    <w:rsid w:val="00A83006"/>
    <w:rsid w:val="00A91535"/>
    <w:rsid w:val="00A9246E"/>
    <w:rsid w:val="00A96D6C"/>
    <w:rsid w:val="00AA189B"/>
    <w:rsid w:val="00AC3FD0"/>
    <w:rsid w:val="00AE1F79"/>
    <w:rsid w:val="00AE4836"/>
    <w:rsid w:val="00AF0106"/>
    <w:rsid w:val="00AF4D5B"/>
    <w:rsid w:val="00B01CB5"/>
    <w:rsid w:val="00B06F80"/>
    <w:rsid w:val="00B10785"/>
    <w:rsid w:val="00B10C76"/>
    <w:rsid w:val="00B11F70"/>
    <w:rsid w:val="00B12392"/>
    <w:rsid w:val="00B159A5"/>
    <w:rsid w:val="00B23A5F"/>
    <w:rsid w:val="00B267F2"/>
    <w:rsid w:val="00B430D5"/>
    <w:rsid w:val="00B4562B"/>
    <w:rsid w:val="00B6389D"/>
    <w:rsid w:val="00B76087"/>
    <w:rsid w:val="00B77D6F"/>
    <w:rsid w:val="00B93D40"/>
    <w:rsid w:val="00B96020"/>
    <w:rsid w:val="00B96265"/>
    <w:rsid w:val="00BA2208"/>
    <w:rsid w:val="00BC4A03"/>
    <w:rsid w:val="00BD0D68"/>
    <w:rsid w:val="00BD3124"/>
    <w:rsid w:val="00BD3406"/>
    <w:rsid w:val="00BD64AE"/>
    <w:rsid w:val="00BE3955"/>
    <w:rsid w:val="00BE6F34"/>
    <w:rsid w:val="00BF04C5"/>
    <w:rsid w:val="00BF1811"/>
    <w:rsid w:val="00BF3D02"/>
    <w:rsid w:val="00BF616F"/>
    <w:rsid w:val="00BF78D9"/>
    <w:rsid w:val="00C00638"/>
    <w:rsid w:val="00C04ECD"/>
    <w:rsid w:val="00C11AE9"/>
    <w:rsid w:val="00C12B0E"/>
    <w:rsid w:val="00C14357"/>
    <w:rsid w:val="00C1531A"/>
    <w:rsid w:val="00C25F5C"/>
    <w:rsid w:val="00C2796E"/>
    <w:rsid w:val="00C40512"/>
    <w:rsid w:val="00C42FBB"/>
    <w:rsid w:val="00C43324"/>
    <w:rsid w:val="00C57A21"/>
    <w:rsid w:val="00C603A7"/>
    <w:rsid w:val="00C62568"/>
    <w:rsid w:val="00C71168"/>
    <w:rsid w:val="00C712B4"/>
    <w:rsid w:val="00C83BF0"/>
    <w:rsid w:val="00C846F6"/>
    <w:rsid w:val="00C848BD"/>
    <w:rsid w:val="00C864FF"/>
    <w:rsid w:val="00C93379"/>
    <w:rsid w:val="00CB59B7"/>
    <w:rsid w:val="00CB7FCA"/>
    <w:rsid w:val="00CC6BC5"/>
    <w:rsid w:val="00CD1AA7"/>
    <w:rsid w:val="00CD290B"/>
    <w:rsid w:val="00CD6DEF"/>
    <w:rsid w:val="00CE2B7D"/>
    <w:rsid w:val="00CE2FA8"/>
    <w:rsid w:val="00D01B44"/>
    <w:rsid w:val="00D0603C"/>
    <w:rsid w:val="00D0733B"/>
    <w:rsid w:val="00D1658B"/>
    <w:rsid w:val="00D16A04"/>
    <w:rsid w:val="00D5029D"/>
    <w:rsid w:val="00D5181A"/>
    <w:rsid w:val="00D539D6"/>
    <w:rsid w:val="00D57297"/>
    <w:rsid w:val="00D6487B"/>
    <w:rsid w:val="00D82D87"/>
    <w:rsid w:val="00D904FF"/>
    <w:rsid w:val="00D96CB3"/>
    <w:rsid w:val="00DA24B0"/>
    <w:rsid w:val="00DA5D63"/>
    <w:rsid w:val="00DA6BAB"/>
    <w:rsid w:val="00DA7309"/>
    <w:rsid w:val="00DB1564"/>
    <w:rsid w:val="00DB6F97"/>
    <w:rsid w:val="00DC1487"/>
    <w:rsid w:val="00DC338B"/>
    <w:rsid w:val="00DC36F8"/>
    <w:rsid w:val="00DC71E5"/>
    <w:rsid w:val="00DD296E"/>
    <w:rsid w:val="00DD44B2"/>
    <w:rsid w:val="00DD4D1F"/>
    <w:rsid w:val="00E10088"/>
    <w:rsid w:val="00E107AC"/>
    <w:rsid w:val="00E21698"/>
    <w:rsid w:val="00E31163"/>
    <w:rsid w:val="00E41D1D"/>
    <w:rsid w:val="00E44655"/>
    <w:rsid w:val="00E50565"/>
    <w:rsid w:val="00E53523"/>
    <w:rsid w:val="00E5387D"/>
    <w:rsid w:val="00E67187"/>
    <w:rsid w:val="00E6782B"/>
    <w:rsid w:val="00E7081E"/>
    <w:rsid w:val="00E7367D"/>
    <w:rsid w:val="00E73EF1"/>
    <w:rsid w:val="00E749A2"/>
    <w:rsid w:val="00E756B0"/>
    <w:rsid w:val="00E94E30"/>
    <w:rsid w:val="00EA34C7"/>
    <w:rsid w:val="00EA5960"/>
    <w:rsid w:val="00EB0614"/>
    <w:rsid w:val="00EB73FD"/>
    <w:rsid w:val="00EC394B"/>
    <w:rsid w:val="00EC4E0C"/>
    <w:rsid w:val="00EC7250"/>
    <w:rsid w:val="00EC78FF"/>
    <w:rsid w:val="00ED43C9"/>
    <w:rsid w:val="00ED6DFA"/>
    <w:rsid w:val="00EF458C"/>
    <w:rsid w:val="00EF53B4"/>
    <w:rsid w:val="00EF6825"/>
    <w:rsid w:val="00F10A59"/>
    <w:rsid w:val="00F15F9D"/>
    <w:rsid w:val="00F16E78"/>
    <w:rsid w:val="00F179D0"/>
    <w:rsid w:val="00F2670D"/>
    <w:rsid w:val="00F3284B"/>
    <w:rsid w:val="00F34EE2"/>
    <w:rsid w:val="00F420B3"/>
    <w:rsid w:val="00F477D5"/>
    <w:rsid w:val="00F6393A"/>
    <w:rsid w:val="00F6452A"/>
    <w:rsid w:val="00F76D32"/>
    <w:rsid w:val="00F775A8"/>
    <w:rsid w:val="00F851D3"/>
    <w:rsid w:val="00F93640"/>
    <w:rsid w:val="00FA02A0"/>
    <w:rsid w:val="00FB184B"/>
    <w:rsid w:val="00FC68DF"/>
    <w:rsid w:val="00FD5AAD"/>
    <w:rsid w:val="00FE47A3"/>
    <w:rsid w:val="00FF1425"/>
    <w:rsid w:val="00FF246B"/>
    <w:rsid w:val="00FF4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8F1826"/>
  <w15:chartTrackingRefBased/>
  <w15:docId w15:val="{192D8557-5A2B-41E1-A8BB-B6D1259856EA}"/>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F80"/>
    <w:pPr>
      <w:spacing w:after="10pt" w:line="13.80pt" w:lineRule="auto"/>
    </w:pPr>
    <w:rPr>
      <w:sz w:val="22"/>
      <w:szCs w:val="22"/>
    </w:rPr>
  </w:style>
  <w:style w:type="paragraph" w:styleId="Heading5">
    <w:name w:val="heading 5"/>
    <w:basedOn w:val="Normal"/>
    <w:next w:val="Normal"/>
    <w:link w:val="Heading5Char"/>
    <w:qFormat/>
    <w:rsid w:val="00E53523"/>
    <w:pPr>
      <w:keepNext/>
      <w:tabs>
        <w:tab w:val="start" w:pos="72pt"/>
        <w:tab w:val="end" w:pos="396pt"/>
      </w:tabs>
      <w:overflowPunct w:val="0"/>
      <w:autoSpaceDE w:val="0"/>
      <w:autoSpaceDN w:val="0"/>
      <w:adjustRightInd w:val="0"/>
      <w:spacing w:after="0pt" w:line="12pt" w:lineRule="auto"/>
      <w:jc w:val="center"/>
      <w:textAlignment w:val="baseline"/>
      <w:outlineLvl w:val="4"/>
    </w:pPr>
    <w:rPr>
      <w:rFonts w:ascii="Times" w:hAnsi="Times"/>
      <w:b/>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1497"/>
    <w:pPr>
      <w:spacing w:after="0pt" w:line="12pt" w:lineRule="auto"/>
    </w:pPr>
    <w:rPr>
      <w:rFonts w:ascii="Tahoma" w:hAnsi="Tahoma" w:cs="Tahoma"/>
      <w:sz w:val="16"/>
      <w:szCs w:val="16"/>
    </w:rPr>
  </w:style>
  <w:style w:type="character" w:customStyle="1" w:styleId="BalloonTextChar">
    <w:name w:val="Balloon Text Char"/>
    <w:link w:val="BalloonText"/>
    <w:uiPriority w:val="99"/>
    <w:semiHidden/>
    <w:rsid w:val="00541497"/>
    <w:rPr>
      <w:rFonts w:ascii="Tahoma" w:hAnsi="Tahoma" w:cs="Tahoma"/>
      <w:sz w:val="16"/>
      <w:szCs w:val="16"/>
    </w:rPr>
  </w:style>
  <w:style w:type="paragraph" w:styleId="ListParagraph">
    <w:name w:val="List Paragraph"/>
    <w:basedOn w:val="Normal"/>
    <w:uiPriority w:val="34"/>
    <w:qFormat/>
    <w:rsid w:val="00C43324"/>
    <w:pPr>
      <w:ind w:start="36pt"/>
      <w:contextualSpacing/>
    </w:pPr>
  </w:style>
  <w:style w:type="paragraph" w:styleId="PlainText">
    <w:name w:val="Plain Text"/>
    <w:basedOn w:val="Normal"/>
    <w:link w:val="PlainTextChar"/>
    <w:rsid w:val="00CE2FA8"/>
    <w:pPr>
      <w:spacing w:before="5pt" w:beforeAutospacing="1" w:after="5pt" w:afterAutospacing="1" w:line="18pt" w:lineRule="auto"/>
    </w:pPr>
    <w:rPr>
      <w:rFonts w:ascii="宋体" w:hAnsi="宋体" w:cs="宋体"/>
      <w:color w:val="000000"/>
      <w:sz w:val="18"/>
      <w:szCs w:val="18"/>
    </w:rPr>
  </w:style>
  <w:style w:type="character" w:customStyle="1" w:styleId="PlainTextChar">
    <w:name w:val="Plain Text Char"/>
    <w:link w:val="PlainText"/>
    <w:rsid w:val="00CE2FA8"/>
    <w:rPr>
      <w:rFonts w:ascii="宋体" w:eastAsia="宋体" w:hAnsi="宋体" w:cs="宋体"/>
      <w:color w:val="000000"/>
      <w:sz w:val="18"/>
      <w:szCs w:val="18"/>
    </w:rPr>
  </w:style>
  <w:style w:type="table" w:styleId="TableGrid">
    <w:name w:val="Table Grid"/>
    <w:basedOn w:val="TableNormal"/>
    <w:uiPriority w:val="59"/>
    <w:rsid w:val="0096134A"/>
    <w:tblPr>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Pr>
  </w:style>
  <w:style w:type="character" w:styleId="Hyperlink">
    <w:name w:val="Hyperlink"/>
    <w:uiPriority w:val="99"/>
    <w:unhideWhenUsed/>
    <w:rsid w:val="002D32D6"/>
    <w:rPr>
      <w:color w:val="0000FF"/>
      <w:u w:val="single"/>
    </w:rPr>
  </w:style>
  <w:style w:type="character" w:styleId="FollowedHyperlink">
    <w:name w:val="FollowedHyperlink"/>
    <w:uiPriority w:val="99"/>
    <w:semiHidden/>
    <w:unhideWhenUsed/>
    <w:rsid w:val="00BF1811"/>
    <w:rPr>
      <w:color w:val="800080"/>
      <w:u w:val="single"/>
    </w:rPr>
  </w:style>
  <w:style w:type="character" w:customStyle="1" w:styleId="Heading5Char">
    <w:name w:val="Heading 5 Char"/>
    <w:link w:val="Heading5"/>
    <w:rsid w:val="00E53523"/>
    <w:rPr>
      <w:rFonts w:ascii="Times" w:eastAsia="宋体" w:hAnsi="Times" w:cs="Times New Roman"/>
      <w:b/>
      <w:szCs w:val="20"/>
      <w:u w:val="single"/>
    </w:rPr>
  </w:style>
  <w:style w:type="paragraph" w:styleId="BodyText">
    <w:name w:val="Body Text"/>
    <w:basedOn w:val="Normal"/>
    <w:link w:val="BodyTextChar"/>
    <w:rsid w:val="00E53523"/>
    <w:pPr>
      <w:tabs>
        <w:tab w:val="start" w:pos="72pt"/>
        <w:tab w:val="end" w:pos="396pt"/>
      </w:tabs>
      <w:overflowPunct w:val="0"/>
      <w:autoSpaceDE w:val="0"/>
      <w:autoSpaceDN w:val="0"/>
      <w:adjustRightInd w:val="0"/>
      <w:spacing w:after="0pt" w:line="15pt" w:lineRule="exact"/>
      <w:jc w:val="both"/>
      <w:textAlignment w:val="baseline"/>
    </w:pPr>
    <w:rPr>
      <w:rFonts w:ascii="Geneva" w:hAnsi="Geneva"/>
      <w:sz w:val="20"/>
      <w:szCs w:val="20"/>
    </w:rPr>
  </w:style>
  <w:style w:type="character" w:customStyle="1" w:styleId="BodyTextChar">
    <w:name w:val="Body Text Char"/>
    <w:link w:val="BodyText"/>
    <w:rsid w:val="00E53523"/>
    <w:rPr>
      <w:rFonts w:ascii="Geneva" w:eastAsia="宋体" w:hAnsi="Geneva" w:cs="Times New Roman"/>
      <w:sz w:val="20"/>
      <w:szCs w:val="20"/>
    </w:rPr>
  </w:style>
  <w:style w:type="paragraph" w:styleId="BodyText2">
    <w:name w:val="Body Text 2"/>
    <w:basedOn w:val="Normal"/>
    <w:link w:val="BodyText2Char"/>
    <w:rsid w:val="00E53523"/>
    <w:pPr>
      <w:tabs>
        <w:tab w:val="start" w:pos="72pt"/>
        <w:tab w:val="end" w:pos="396pt"/>
      </w:tabs>
      <w:overflowPunct w:val="0"/>
      <w:autoSpaceDE w:val="0"/>
      <w:autoSpaceDN w:val="0"/>
      <w:adjustRightInd w:val="0"/>
      <w:spacing w:after="0pt" w:line="12pt" w:lineRule="auto"/>
      <w:jc w:val="both"/>
      <w:textAlignment w:val="baseline"/>
    </w:pPr>
    <w:rPr>
      <w:rFonts w:ascii="Times" w:hAnsi="Times"/>
      <w:szCs w:val="20"/>
    </w:rPr>
  </w:style>
  <w:style w:type="character" w:customStyle="1" w:styleId="BodyText2Char">
    <w:name w:val="Body Text 2 Char"/>
    <w:link w:val="BodyText2"/>
    <w:rsid w:val="00E53523"/>
    <w:rPr>
      <w:rFonts w:ascii="Times" w:eastAsia="宋体" w:hAnsi="Times" w:cs="Times New Roman"/>
      <w:szCs w:val="20"/>
    </w:rPr>
  </w:style>
  <w:style w:type="paragraph" w:styleId="Date">
    <w:name w:val="Date"/>
    <w:basedOn w:val="Normal"/>
    <w:next w:val="Normal"/>
    <w:link w:val="DateChar"/>
    <w:uiPriority w:val="99"/>
    <w:semiHidden/>
    <w:unhideWhenUsed/>
    <w:rsid w:val="005768FE"/>
    <w:pPr>
      <w:ind w:startChars="2500" w:start="5pt"/>
    </w:pPr>
  </w:style>
  <w:style w:type="character" w:customStyle="1" w:styleId="DateChar">
    <w:name w:val="Date Char"/>
    <w:link w:val="Date"/>
    <w:uiPriority w:val="99"/>
    <w:semiHidden/>
    <w:rsid w:val="005768FE"/>
    <w:rPr>
      <w:sz w:val="22"/>
      <w:szCs w:val="22"/>
    </w:rPr>
  </w:style>
  <w:style w:type="paragraph" w:styleId="BodyTextIndent">
    <w:name w:val="Body Text Indent"/>
    <w:basedOn w:val="Normal"/>
    <w:link w:val="BodyTextIndentChar"/>
    <w:uiPriority w:val="99"/>
    <w:semiHidden/>
    <w:unhideWhenUsed/>
    <w:rsid w:val="002A2C32"/>
    <w:pPr>
      <w:spacing w:after="6pt"/>
      <w:ind w:startChars="200" w:start="21pt"/>
    </w:pPr>
  </w:style>
  <w:style w:type="character" w:customStyle="1" w:styleId="BodyTextIndentChar">
    <w:name w:val="Body Text Indent Char"/>
    <w:link w:val="BodyTextIndent"/>
    <w:uiPriority w:val="99"/>
    <w:semiHidden/>
    <w:rsid w:val="002A2C32"/>
    <w:rPr>
      <w:sz w:val="22"/>
      <w:szCs w:val="22"/>
    </w:rPr>
  </w:style>
  <w:style w:type="paragraph" w:styleId="Header">
    <w:name w:val="header"/>
    <w:basedOn w:val="Normal"/>
    <w:link w:val="HeaderChar"/>
    <w:uiPriority w:val="99"/>
    <w:unhideWhenUsed/>
    <w:rsid w:val="002C651E"/>
    <w:pPr>
      <w:pBdr>
        <w:bottom w:val="single" w:sz="6" w:space="1" w:color="auto"/>
      </w:pBdr>
      <w:tabs>
        <w:tab w:val="center" w:pos="207.65pt"/>
        <w:tab w:val="end" w:pos="415.30pt"/>
      </w:tabs>
      <w:snapToGrid w:val="0"/>
      <w:spacing w:line="12pt" w:lineRule="auto"/>
      <w:jc w:val="center"/>
    </w:pPr>
    <w:rPr>
      <w:sz w:val="18"/>
      <w:szCs w:val="18"/>
    </w:rPr>
  </w:style>
  <w:style w:type="character" w:customStyle="1" w:styleId="HeaderChar">
    <w:name w:val="Header Char"/>
    <w:link w:val="Header"/>
    <w:uiPriority w:val="99"/>
    <w:rsid w:val="002C651E"/>
    <w:rPr>
      <w:sz w:val="18"/>
      <w:szCs w:val="18"/>
    </w:rPr>
  </w:style>
  <w:style w:type="paragraph" w:styleId="Footer">
    <w:name w:val="footer"/>
    <w:basedOn w:val="Normal"/>
    <w:link w:val="FooterChar"/>
    <w:uiPriority w:val="99"/>
    <w:unhideWhenUsed/>
    <w:rsid w:val="002C651E"/>
    <w:pPr>
      <w:tabs>
        <w:tab w:val="center" w:pos="207.65pt"/>
        <w:tab w:val="end" w:pos="415.30pt"/>
      </w:tabs>
      <w:snapToGrid w:val="0"/>
      <w:spacing w:line="12pt" w:lineRule="auto"/>
    </w:pPr>
    <w:rPr>
      <w:sz w:val="18"/>
      <w:szCs w:val="18"/>
    </w:rPr>
  </w:style>
  <w:style w:type="character" w:customStyle="1" w:styleId="FooterChar">
    <w:name w:val="Footer Char"/>
    <w:link w:val="Footer"/>
    <w:uiPriority w:val="99"/>
    <w:rsid w:val="002C651E"/>
    <w:rPr>
      <w:sz w:val="18"/>
      <w:szCs w:val="18"/>
    </w:rPr>
  </w:style>
  <w:style w:type="paragraph" w:styleId="Revision">
    <w:name w:val="Revision"/>
    <w:hidden/>
    <w:uiPriority w:val="99"/>
    <w:semiHidden/>
    <w:rsid w:val="009026DE"/>
    <w:rPr>
      <w:sz w:val="22"/>
      <w:szCs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9658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7042948">
          <w:marLeft w:val="48.25pt"/>
          <w:marRight w:val="0pt"/>
          <w:marTop w:val="3.85pt"/>
          <w:marBottom w:val="0pt"/>
          <w:divBdr>
            <w:top w:val="none" w:sz="0" w:space="0" w:color="auto"/>
            <w:left w:val="none" w:sz="0" w:space="0" w:color="auto"/>
            <w:bottom w:val="none" w:sz="0" w:space="0" w:color="auto"/>
            <w:right w:val="none" w:sz="0" w:space="0" w:color="auto"/>
          </w:divBdr>
        </w:div>
        <w:div w:id="122815392">
          <w:marLeft w:val="48.25pt"/>
          <w:marRight w:val="0pt"/>
          <w:marTop w:val="3.85pt"/>
          <w:marBottom w:val="0pt"/>
          <w:divBdr>
            <w:top w:val="none" w:sz="0" w:space="0" w:color="auto"/>
            <w:left w:val="none" w:sz="0" w:space="0" w:color="auto"/>
            <w:bottom w:val="none" w:sz="0" w:space="0" w:color="auto"/>
            <w:right w:val="none" w:sz="0" w:space="0" w:color="auto"/>
          </w:divBdr>
        </w:div>
        <w:div w:id="264273545">
          <w:marLeft w:val="48.25pt"/>
          <w:marRight w:val="0pt"/>
          <w:marTop w:val="3.85pt"/>
          <w:marBottom w:val="0pt"/>
          <w:divBdr>
            <w:top w:val="none" w:sz="0" w:space="0" w:color="auto"/>
            <w:left w:val="none" w:sz="0" w:space="0" w:color="auto"/>
            <w:bottom w:val="none" w:sz="0" w:space="0" w:color="auto"/>
            <w:right w:val="none" w:sz="0" w:space="0" w:color="auto"/>
          </w:divBdr>
        </w:div>
        <w:div w:id="1875731092">
          <w:marLeft w:val="48.25pt"/>
          <w:marRight w:val="0pt"/>
          <w:marTop w:val="3.85pt"/>
          <w:marBottom w:val="0pt"/>
          <w:divBdr>
            <w:top w:val="none" w:sz="0" w:space="0" w:color="auto"/>
            <w:left w:val="none" w:sz="0" w:space="0" w:color="auto"/>
            <w:bottom w:val="none" w:sz="0" w:space="0" w:color="auto"/>
            <w:right w:val="none" w:sz="0" w:space="0" w:color="auto"/>
          </w:divBdr>
        </w:div>
        <w:div w:id="2141456678">
          <w:marLeft w:val="48.25pt"/>
          <w:marRight w:val="0pt"/>
          <w:marTop w:val="3.85pt"/>
          <w:marBottom w:val="0pt"/>
          <w:divBdr>
            <w:top w:val="none" w:sz="0" w:space="0" w:color="auto"/>
            <w:left w:val="none" w:sz="0" w:space="0" w:color="auto"/>
            <w:bottom w:val="none" w:sz="0" w:space="0" w:color="auto"/>
            <w:right w:val="none" w:sz="0" w:space="0" w:color="auto"/>
          </w:divBdr>
        </w:div>
      </w:divsChild>
    </w:div>
    <w:div w:id="473374559">
      <w:bodyDiv w:val="1"/>
      <w:marLeft w:val="0pt"/>
      <w:marRight w:val="0pt"/>
      <w:marTop w:val="0pt"/>
      <w:marBottom w:val="0pt"/>
      <w:divBdr>
        <w:top w:val="none" w:sz="0" w:space="0" w:color="auto"/>
        <w:left w:val="none" w:sz="0" w:space="0" w:color="auto"/>
        <w:bottom w:val="none" w:sz="0" w:space="0" w:color="auto"/>
        <w:right w:val="none" w:sz="0" w:space="0" w:color="auto"/>
      </w:divBdr>
    </w:div>
    <w:div w:id="646056907">
      <w:bodyDiv w:val="1"/>
      <w:marLeft w:val="0pt"/>
      <w:marRight w:val="0pt"/>
      <w:marTop w:val="0pt"/>
      <w:marBottom w:val="0pt"/>
      <w:divBdr>
        <w:top w:val="none" w:sz="0" w:space="0" w:color="auto"/>
        <w:left w:val="none" w:sz="0" w:space="0" w:color="auto"/>
        <w:bottom w:val="none" w:sz="0" w:space="0" w:color="auto"/>
        <w:right w:val="none" w:sz="0" w:space="0" w:color="auto"/>
      </w:divBdr>
    </w:div>
    <w:div w:id="71161807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0123110">
          <w:marLeft w:val="48.25pt"/>
          <w:marRight w:val="0pt"/>
          <w:marTop w:val="3.85pt"/>
          <w:marBottom w:val="0pt"/>
          <w:divBdr>
            <w:top w:val="none" w:sz="0" w:space="0" w:color="auto"/>
            <w:left w:val="none" w:sz="0" w:space="0" w:color="auto"/>
            <w:bottom w:val="none" w:sz="0" w:space="0" w:color="auto"/>
            <w:right w:val="none" w:sz="0" w:space="0" w:color="auto"/>
          </w:divBdr>
        </w:div>
        <w:div w:id="1152061449">
          <w:marLeft w:val="48.25pt"/>
          <w:marRight w:val="0pt"/>
          <w:marTop w:val="3.85pt"/>
          <w:marBottom w:val="0pt"/>
          <w:divBdr>
            <w:top w:val="none" w:sz="0" w:space="0" w:color="auto"/>
            <w:left w:val="none" w:sz="0" w:space="0" w:color="auto"/>
            <w:bottom w:val="none" w:sz="0" w:space="0" w:color="auto"/>
            <w:right w:val="none" w:sz="0" w:space="0" w:color="auto"/>
          </w:divBdr>
        </w:div>
        <w:div w:id="1409113402">
          <w:marLeft w:val="48.25pt"/>
          <w:marRight w:val="0pt"/>
          <w:marTop w:val="3.85pt"/>
          <w:marBottom w:val="0pt"/>
          <w:divBdr>
            <w:top w:val="none" w:sz="0" w:space="0" w:color="auto"/>
            <w:left w:val="none" w:sz="0" w:space="0" w:color="auto"/>
            <w:bottom w:val="none" w:sz="0" w:space="0" w:color="auto"/>
            <w:right w:val="none" w:sz="0" w:space="0" w:color="auto"/>
          </w:divBdr>
        </w:div>
        <w:div w:id="1728993911">
          <w:marLeft w:val="48.25pt"/>
          <w:marRight w:val="0pt"/>
          <w:marTop w:val="3.85pt"/>
          <w:marBottom w:val="0pt"/>
          <w:divBdr>
            <w:top w:val="none" w:sz="0" w:space="0" w:color="auto"/>
            <w:left w:val="none" w:sz="0" w:space="0" w:color="auto"/>
            <w:bottom w:val="none" w:sz="0" w:space="0" w:color="auto"/>
            <w:right w:val="none" w:sz="0" w:space="0" w:color="auto"/>
          </w:divBdr>
        </w:div>
      </w:divsChild>
    </w:div>
    <w:div w:id="75513427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78853970">
          <w:marLeft w:val="27.35pt"/>
          <w:marRight w:val="0pt"/>
          <w:marTop w:val="4.80pt"/>
          <w:marBottom w:val="0pt"/>
          <w:divBdr>
            <w:top w:val="none" w:sz="0" w:space="0" w:color="auto"/>
            <w:left w:val="none" w:sz="0" w:space="0" w:color="auto"/>
            <w:bottom w:val="none" w:sz="0" w:space="0" w:color="auto"/>
            <w:right w:val="none" w:sz="0" w:space="0" w:color="auto"/>
          </w:divBdr>
        </w:div>
        <w:div w:id="1116869614">
          <w:marLeft w:val="27.35pt"/>
          <w:marRight w:val="0pt"/>
          <w:marTop w:val="4.80pt"/>
          <w:marBottom w:val="0pt"/>
          <w:divBdr>
            <w:top w:val="none" w:sz="0" w:space="0" w:color="auto"/>
            <w:left w:val="none" w:sz="0" w:space="0" w:color="auto"/>
            <w:bottom w:val="none" w:sz="0" w:space="0" w:color="auto"/>
            <w:right w:val="none" w:sz="0" w:space="0" w:color="auto"/>
          </w:divBdr>
        </w:div>
      </w:divsChild>
    </w:div>
    <w:div w:id="823622086">
      <w:bodyDiv w:val="1"/>
      <w:marLeft w:val="0pt"/>
      <w:marRight w:val="0pt"/>
      <w:marTop w:val="0pt"/>
      <w:marBottom w:val="0pt"/>
      <w:divBdr>
        <w:top w:val="none" w:sz="0" w:space="0" w:color="auto"/>
        <w:left w:val="none" w:sz="0" w:space="0" w:color="auto"/>
        <w:bottom w:val="none" w:sz="0" w:space="0" w:color="auto"/>
        <w:right w:val="none" w:sz="0" w:space="0" w:color="auto"/>
      </w:divBdr>
    </w:div>
    <w:div w:id="8272876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2163361">
          <w:marLeft w:val="48.25pt"/>
          <w:marRight w:val="0pt"/>
          <w:marTop w:val="3.85pt"/>
          <w:marBottom w:val="0pt"/>
          <w:divBdr>
            <w:top w:val="none" w:sz="0" w:space="0" w:color="auto"/>
            <w:left w:val="none" w:sz="0" w:space="0" w:color="auto"/>
            <w:bottom w:val="none" w:sz="0" w:space="0" w:color="auto"/>
            <w:right w:val="none" w:sz="0" w:space="0" w:color="auto"/>
          </w:divBdr>
        </w:div>
        <w:div w:id="818427146">
          <w:marLeft w:val="48.25pt"/>
          <w:marRight w:val="0pt"/>
          <w:marTop w:val="3.85pt"/>
          <w:marBottom w:val="0pt"/>
          <w:divBdr>
            <w:top w:val="none" w:sz="0" w:space="0" w:color="auto"/>
            <w:left w:val="none" w:sz="0" w:space="0" w:color="auto"/>
            <w:bottom w:val="none" w:sz="0" w:space="0" w:color="auto"/>
            <w:right w:val="none" w:sz="0" w:space="0" w:color="auto"/>
          </w:divBdr>
        </w:div>
        <w:div w:id="930352791">
          <w:marLeft w:val="48.25pt"/>
          <w:marRight w:val="0pt"/>
          <w:marTop w:val="3.85pt"/>
          <w:marBottom w:val="0pt"/>
          <w:divBdr>
            <w:top w:val="none" w:sz="0" w:space="0" w:color="auto"/>
            <w:left w:val="none" w:sz="0" w:space="0" w:color="auto"/>
            <w:bottom w:val="none" w:sz="0" w:space="0" w:color="auto"/>
            <w:right w:val="none" w:sz="0" w:space="0" w:color="auto"/>
          </w:divBdr>
        </w:div>
        <w:div w:id="1306735322">
          <w:marLeft w:val="48.25pt"/>
          <w:marRight w:val="0pt"/>
          <w:marTop w:val="3.85pt"/>
          <w:marBottom w:val="0pt"/>
          <w:divBdr>
            <w:top w:val="none" w:sz="0" w:space="0" w:color="auto"/>
            <w:left w:val="none" w:sz="0" w:space="0" w:color="auto"/>
            <w:bottom w:val="none" w:sz="0" w:space="0" w:color="auto"/>
            <w:right w:val="none" w:sz="0" w:space="0" w:color="auto"/>
          </w:divBdr>
        </w:div>
        <w:div w:id="1504778048">
          <w:marLeft w:val="48.25pt"/>
          <w:marRight w:val="0pt"/>
          <w:marTop w:val="3.85pt"/>
          <w:marBottom w:val="0pt"/>
          <w:divBdr>
            <w:top w:val="none" w:sz="0" w:space="0" w:color="auto"/>
            <w:left w:val="none" w:sz="0" w:space="0" w:color="auto"/>
            <w:bottom w:val="none" w:sz="0" w:space="0" w:color="auto"/>
            <w:right w:val="none" w:sz="0" w:space="0" w:color="auto"/>
          </w:divBdr>
        </w:div>
        <w:div w:id="1588078546">
          <w:marLeft w:val="48.25pt"/>
          <w:marRight w:val="0pt"/>
          <w:marTop w:val="3.85pt"/>
          <w:marBottom w:val="0pt"/>
          <w:divBdr>
            <w:top w:val="none" w:sz="0" w:space="0" w:color="auto"/>
            <w:left w:val="none" w:sz="0" w:space="0" w:color="auto"/>
            <w:bottom w:val="none" w:sz="0" w:space="0" w:color="auto"/>
            <w:right w:val="none" w:sz="0" w:space="0" w:color="auto"/>
          </w:divBdr>
        </w:div>
        <w:div w:id="1787969433">
          <w:marLeft w:val="48.25pt"/>
          <w:marRight w:val="0pt"/>
          <w:marTop w:val="3.85pt"/>
          <w:marBottom w:val="0pt"/>
          <w:divBdr>
            <w:top w:val="none" w:sz="0" w:space="0" w:color="auto"/>
            <w:left w:val="none" w:sz="0" w:space="0" w:color="auto"/>
            <w:bottom w:val="none" w:sz="0" w:space="0" w:color="auto"/>
            <w:right w:val="none" w:sz="0" w:space="0" w:color="auto"/>
          </w:divBdr>
        </w:div>
      </w:divsChild>
    </w:div>
    <w:div w:id="1076826452">
      <w:bodyDiv w:val="1"/>
      <w:marLeft w:val="0pt"/>
      <w:marRight w:val="0pt"/>
      <w:marTop w:val="0pt"/>
      <w:marBottom w:val="0pt"/>
      <w:divBdr>
        <w:top w:val="none" w:sz="0" w:space="0" w:color="auto"/>
        <w:left w:val="none" w:sz="0" w:space="0" w:color="auto"/>
        <w:bottom w:val="none" w:sz="0" w:space="0" w:color="auto"/>
        <w:right w:val="none" w:sz="0" w:space="0" w:color="auto"/>
      </w:divBdr>
    </w:div>
    <w:div w:id="114401018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53017457">
          <w:marLeft w:val="27.35pt"/>
          <w:marRight w:val="0pt"/>
          <w:marTop w:val="4.80pt"/>
          <w:marBottom w:val="0pt"/>
          <w:divBdr>
            <w:top w:val="none" w:sz="0" w:space="0" w:color="auto"/>
            <w:left w:val="none" w:sz="0" w:space="0" w:color="auto"/>
            <w:bottom w:val="none" w:sz="0" w:space="0" w:color="auto"/>
            <w:right w:val="none" w:sz="0" w:space="0" w:color="auto"/>
          </w:divBdr>
        </w:div>
        <w:div w:id="865751945">
          <w:marLeft w:val="27.35pt"/>
          <w:marRight w:val="0pt"/>
          <w:marTop w:val="4.80pt"/>
          <w:marBottom w:val="0pt"/>
          <w:divBdr>
            <w:top w:val="none" w:sz="0" w:space="0" w:color="auto"/>
            <w:left w:val="none" w:sz="0" w:space="0" w:color="auto"/>
            <w:bottom w:val="none" w:sz="0" w:space="0" w:color="auto"/>
            <w:right w:val="none" w:sz="0" w:space="0" w:color="auto"/>
          </w:divBdr>
        </w:div>
        <w:div w:id="1672097222">
          <w:marLeft w:val="27.35pt"/>
          <w:marRight w:val="0pt"/>
          <w:marTop w:val="4.80pt"/>
          <w:marBottom w:val="0pt"/>
          <w:divBdr>
            <w:top w:val="none" w:sz="0" w:space="0" w:color="auto"/>
            <w:left w:val="none" w:sz="0" w:space="0" w:color="auto"/>
            <w:bottom w:val="none" w:sz="0" w:space="0" w:color="auto"/>
            <w:right w:val="none" w:sz="0" w:space="0" w:color="auto"/>
          </w:divBdr>
        </w:div>
      </w:divsChild>
    </w:div>
    <w:div w:id="1221988423">
      <w:bodyDiv w:val="1"/>
      <w:marLeft w:val="0pt"/>
      <w:marRight w:val="0pt"/>
      <w:marTop w:val="0pt"/>
      <w:marBottom w:val="0pt"/>
      <w:divBdr>
        <w:top w:val="none" w:sz="0" w:space="0" w:color="auto"/>
        <w:left w:val="none" w:sz="0" w:space="0" w:color="auto"/>
        <w:bottom w:val="none" w:sz="0" w:space="0" w:color="auto"/>
        <w:right w:val="none" w:sz="0" w:space="0" w:color="auto"/>
      </w:divBdr>
    </w:div>
    <w:div w:id="1451821821">
      <w:bodyDiv w:val="1"/>
      <w:marLeft w:val="0pt"/>
      <w:marRight w:val="0pt"/>
      <w:marTop w:val="0pt"/>
      <w:marBottom w:val="0pt"/>
      <w:divBdr>
        <w:top w:val="none" w:sz="0" w:space="0" w:color="auto"/>
        <w:left w:val="none" w:sz="0" w:space="0" w:color="auto"/>
        <w:bottom w:val="none" w:sz="0" w:space="0" w:color="auto"/>
        <w:right w:val="none" w:sz="0" w:space="0" w:color="auto"/>
      </w:divBdr>
    </w:div>
    <w:div w:id="1535993908">
      <w:bodyDiv w:val="1"/>
      <w:marLeft w:val="0pt"/>
      <w:marRight w:val="0pt"/>
      <w:marTop w:val="0pt"/>
      <w:marBottom w:val="0pt"/>
      <w:divBdr>
        <w:top w:val="none" w:sz="0" w:space="0" w:color="auto"/>
        <w:left w:val="none" w:sz="0" w:space="0" w:color="auto"/>
        <w:bottom w:val="none" w:sz="0" w:space="0" w:color="auto"/>
        <w:right w:val="none" w:sz="0" w:space="0" w:color="auto"/>
      </w:divBdr>
    </w:div>
    <w:div w:id="16082690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65931020">
          <w:marLeft w:val="27.35pt"/>
          <w:marRight w:val="0pt"/>
          <w:marTop w:val="4.80pt"/>
          <w:marBottom w:val="0pt"/>
          <w:divBdr>
            <w:top w:val="none" w:sz="0" w:space="0" w:color="auto"/>
            <w:left w:val="none" w:sz="0" w:space="0" w:color="auto"/>
            <w:bottom w:val="none" w:sz="0" w:space="0" w:color="auto"/>
            <w:right w:val="none" w:sz="0" w:space="0" w:color="auto"/>
          </w:divBdr>
        </w:div>
      </w:divsChild>
    </w:div>
    <w:div w:id="1757087940">
      <w:bodyDiv w:val="1"/>
      <w:marLeft w:val="0pt"/>
      <w:marRight w:val="0pt"/>
      <w:marTop w:val="0pt"/>
      <w:marBottom w:val="0pt"/>
      <w:divBdr>
        <w:top w:val="none" w:sz="0" w:space="0" w:color="auto"/>
        <w:left w:val="none" w:sz="0" w:space="0" w:color="auto"/>
        <w:bottom w:val="none" w:sz="0" w:space="0" w:color="auto"/>
        <w:right w:val="none" w:sz="0" w:space="0" w:color="auto"/>
      </w:divBdr>
    </w:div>
    <w:div w:id="180835046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94670783">
          <w:marLeft w:val="48.25pt"/>
          <w:marRight w:val="0pt"/>
          <w:marTop w:val="3.85pt"/>
          <w:marBottom w:val="0pt"/>
          <w:divBdr>
            <w:top w:val="none" w:sz="0" w:space="0" w:color="auto"/>
            <w:left w:val="none" w:sz="0" w:space="0" w:color="auto"/>
            <w:bottom w:val="none" w:sz="0" w:space="0" w:color="auto"/>
            <w:right w:val="none" w:sz="0" w:space="0" w:color="auto"/>
          </w:divBdr>
        </w:div>
        <w:div w:id="524712385">
          <w:marLeft w:val="48.25pt"/>
          <w:marRight w:val="0pt"/>
          <w:marTop w:val="3.85pt"/>
          <w:marBottom w:val="0pt"/>
          <w:divBdr>
            <w:top w:val="none" w:sz="0" w:space="0" w:color="auto"/>
            <w:left w:val="none" w:sz="0" w:space="0" w:color="auto"/>
            <w:bottom w:val="none" w:sz="0" w:space="0" w:color="auto"/>
            <w:right w:val="none" w:sz="0" w:space="0" w:color="auto"/>
          </w:divBdr>
        </w:div>
        <w:div w:id="716244575">
          <w:marLeft w:val="48.25pt"/>
          <w:marRight w:val="0pt"/>
          <w:marTop w:val="3.85pt"/>
          <w:marBottom w:val="0pt"/>
          <w:divBdr>
            <w:top w:val="none" w:sz="0" w:space="0" w:color="auto"/>
            <w:left w:val="none" w:sz="0" w:space="0" w:color="auto"/>
            <w:bottom w:val="none" w:sz="0" w:space="0" w:color="auto"/>
            <w:right w:val="none" w:sz="0" w:space="0" w:color="auto"/>
          </w:divBdr>
        </w:div>
        <w:div w:id="1985499391">
          <w:marLeft w:val="48.25pt"/>
          <w:marRight w:val="0pt"/>
          <w:marTop w:val="3.85pt"/>
          <w:marBottom w:val="0pt"/>
          <w:divBdr>
            <w:top w:val="none" w:sz="0" w:space="0" w:color="auto"/>
            <w:left w:val="none" w:sz="0" w:space="0" w:color="auto"/>
            <w:bottom w:val="none" w:sz="0" w:space="0" w:color="auto"/>
            <w:right w:val="none" w:sz="0" w:space="0" w:color="auto"/>
          </w:divBdr>
        </w:div>
        <w:div w:id="1990475991">
          <w:marLeft w:val="48.25pt"/>
          <w:marRight w:val="0pt"/>
          <w:marTop w:val="3.85pt"/>
          <w:marBottom w:val="0pt"/>
          <w:divBdr>
            <w:top w:val="none" w:sz="0" w:space="0" w:color="auto"/>
            <w:left w:val="none" w:sz="0" w:space="0" w:color="auto"/>
            <w:bottom w:val="none" w:sz="0" w:space="0" w:color="auto"/>
            <w:right w:val="none" w:sz="0" w:space="0" w:color="auto"/>
          </w:divBdr>
        </w:div>
        <w:div w:id="2031757629">
          <w:marLeft w:val="48.25pt"/>
          <w:marRight w:val="0pt"/>
          <w:marTop w:val="3.85pt"/>
          <w:marBottom w:val="0pt"/>
          <w:divBdr>
            <w:top w:val="none" w:sz="0" w:space="0" w:color="auto"/>
            <w:left w:val="none" w:sz="0" w:space="0" w:color="auto"/>
            <w:bottom w:val="none" w:sz="0" w:space="0" w:color="auto"/>
            <w:right w:val="none" w:sz="0" w:space="0" w:color="auto"/>
          </w:divBdr>
        </w:div>
        <w:div w:id="2131047894">
          <w:marLeft w:val="48.25pt"/>
          <w:marRight w:val="0pt"/>
          <w:marTop w:val="3.85pt"/>
          <w:marBottom w:val="0pt"/>
          <w:divBdr>
            <w:top w:val="none" w:sz="0" w:space="0" w:color="auto"/>
            <w:left w:val="none" w:sz="0" w:space="0" w:color="auto"/>
            <w:bottom w:val="none" w:sz="0" w:space="0" w:color="auto"/>
            <w:right w:val="none" w:sz="0" w:space="0" w:color="auto"/>
          </w:divBdr>
        </w:div>
      </w:divsChild>
    </w:div>
  </w:divs>
  <w:optimizeForBrowser/>
  <w:relyOnVML/>
  <w:allowPNG/>
  <w:targetScreenSz w:val="800x600"/>
</w:webSettings>
</file>

<file path=word/_rels/document.xml.rels><?xml version="1.0" encoding="UTF-8" standalone="yes"?>
<Relationships xmlns="http://schemas.openxmlformats.org/package/2006/relationships"><Relationship Id="rId8" Type="http://purl.oclc.org/ooxml/officeDocument/relationships/image" Target="media/image1.jpeg"/><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footer" Target="footer1.xml"/><Relationship Id="rId4" Type="http://purl.oclc.org/ooxml/officeDocument/relationships/settings" Target="settings.xml"/><Relationship Id="rId9" Type="http://purl.oclc.org/ooxml/officeDocument/relationships/image" Target="media/image2.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E81D390-BF01-4DB8-A8A6-E7DA5CF4FD4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10</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eHealth, Inc.</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gracef</dc:creator>
  <cp:keywords/>
  <cp:lastModifiedBy>Pacey Lin</cp:lastModifiedBy>
  <cp:revision>2</cp:revision>
  <cp:lastPrinted>2020-08-26T05:50:00Z</cp:lastPrinted>
  <dcterms:created xsi:type="dcterms:W3CDTF">2024-01-25T05:57:00Z</dcterms:created>
  <dcterms:modified xsi:type="dcterms:W3CDTF">2024-01-25T05:57:00Z</dcterms:modified>
</cp:coreProperties>
</file>